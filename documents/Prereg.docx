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AC4E"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Study Information</w:t>
      </w:r>
    </w:p>
    <w:p w14:paraId="585825A5"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Hypotheses</w:t>
      </w:r>
    </w:p>
    <w:p w14:paraId="48A907B4" w14:textId="6113E269" w:rsidR="0070724B" w:rsidRPr="0070724B" w:rsidRDefault="0070724B" w:rsidP="0070724B">
      <w:pPr>
        <w:spacing w:before="150" w:after="0" w:line="240" w:lineRule="auto"/>
        <w:rPr>
          <w:rFonts w:ascii="Open Sans" w:eastAsia="Times New Roman" w:hAnsi="Open Sans" w:cs="Open Sans"/>
          <w:color w:val="263947"/>
          <w:kern w:val="0"/>
          <w:sz w:val="21"/>
          <w:szCs w:val="21"/>
          <w14:ligatures w14:val="none"/>
        </w:rPr>
      </w:pPr>
      <w:r w:rsidRPr="0070724B">
        <w:rPr>
          <w:rFonts w:ascii="Open Sans" w:eastAsia="Times New Roman" w:hAnsi="Open Sans" w:cs="Open Sans"/>
          <w:color w:val="263947"/>
          <w:kern w:val="0"/>
          <w:sz w:val="21"/>
          <w:szCs w:val="21"/>
          <w14:ligatures w14:val="none"/>
        </w:rPr>
        <w:t>Interoceptive abilities will be positively correlated with specific primal beliefs, such as perceiving the world as “alive”</w:t>
      </w:r>
      <w:r w:rsidR="00C638E0">
        <w:rPr>
          <w:rFonts w:ascii="Open Sans" w:eastAsia="Times New Roman" w:hAnsi="Open Sans" w:cs="Open Sans"/>
          <w:color w:val="263947"/>
          <w:kern w:val="0"/>
          <w:sz w:val="21"/>
          <w:szCs w:val="21"/>
          <w14:ligatures w14:val="none"/>
        </w:rPr>
        <w:t>,</w:t>
      </w:r>
      <w:r w:rsidRPr="0070724B">
        <w:rPr>
          <w:rFonts w:ascii="Open Sans" w:eastAsia="Times New Roman" w:hAnsi="Open Sans" w:cs="Open Sans"/>
          <w:color w:val="263947"/>
          <w:kern w:val="0"/>
          <w:sz w:val="21"/>
          <w:szCs w:val="21"/>
          <w14:ligatures w14:val="none"/>
        </w:rPr>
        <w:t xml:space="preserve"> “understandable”</w:t>
      </w:r>
      <w:r w:rsidR="00C638E0">
        <w:rPr>
          <w:rFonts w:ascii="Open Sans" w:eastAsia="Times New Roman" w:hAnsi="Open Sans" w:cs="Open Sans"/>
          <w:color w:val="263947"/>
          <w:kern w:val="0"/>
          <w:sz w:val="21"/>
          <w:szCs w:val="21"/>
          <w14:ligatures w14:val="none"/>
        </w:rPr>
        <w:t xml:space="preserve"> and “hierarchical”</w:t>
      </w:r>
      <w:r w:rsidRPr="0070724B">
        <w:rPr>
          <w:rFonts w:ascii="Open Sans" w:eastAsia="Times New Roman" w:hAnsi="Open Sans" w:cs="Open Sans"/>
          <w:color w:val="263947"/>
          <w:kern w:val="0"/>
          <w:sz w:val="21"/>
          <w:szCs w:val="21"/>
          <w14:ligatures w14:val="none"/>
        </w:rPr>
        <w:t xml:space="preserve">. </w:t>
      </w:r>
    </w:p>
    <w:p w14:paraId="1799594A"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Design Plan</w:t>
      </w:r>
    </w:p>
    <w:p w14:paraId="710317A3"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Study type</w:t>
      </w:r>
    </w:p>
    <w:p w14:paraId="1EAECB6B" w14:textId="77777777" w:rsidR="0070724B" w:rsidRPr="0070724B" w:rsidRDefault="0070724B" w:rsidP="0070724B">
      <w:pPr>
        <w:spacing w:before="150"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Observational Study - Data is collected from study subjects that are not randomly assigned to a treatment. This includes surveys, “natural experiments,” and regression discontinuity designs.</w:t>
      </w:r>
    </w:p>
    <w:p w14:paraId="32BE7D72"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Blinding</w:t>
      </w:r>
    </w:p>
    <w:p w14:paraId="50DF5362" w14:textId="77777777" w:rsidR="0070724B" w:rsidRDefault="0070724B" w:rsidP="0070724B">
      <w:pPr>
        <w:numPr>
          <w:ilvl w:val="0"/>
          <w:numId w:val="1"/>
        </w:numPr>
        <w:spacing w:before="150" w:after="0" w:line="240" w:lineRule="auto"/>
        <w:rPr>
          <w:rFonts w:ascii="Times New Roman" w:eastAsia="Times New Roman" w:hAnsi="Times New Roman" w:cs="Times New Roman"/>
          <w:kern w:val="0"/>
          <w:sz w:val="24"/>
          <w:szCs w:val="24"/>
          <w14:ligatures w14:val="none"/>
        </w:rPr>
      </w:pPr>
      <w:r w:rsidRPr="0070724B">
        <w:rPr>
          <w:rFonts w:ascii="Times New Roman" w:eastAsia="Times New Roman" w:hAnsi="Times New Roman" w:cs="Times New Roman"/>
          <w:kern w:val="0"/>
          <w:sz w:val="24"/>
          <w:szCs w:val="24"/>
          <w14:ligatures w14:val="none"/>
        </w:rPr>
        <w:t>No blinding is involved in this study.</w:t>
      </w:r>
    </w:p>
    <w:p w14:paraId="032F4916" w14:textId="77777777" w:rsidR="00FC58A9" w:rsidRPr="0070724B" w:rsidRDefault="00FC58A9" w:rsidP="00FC58A9">
      <w:pPr>
        <w:spacing w:before="150" w:after="0" w:line="240" w:lineRule="auto"/>
        <w:rPr>
          <w:rFonts w:ascii="Times New Roman" w:eastAsia="Times New Roman" w:hAnsi="Times New Roman" w:cs="Times New Roman"/>
          <w:kern w:val="0"/>
          <w:sz w:val="24"/>
          <w:szCs w:val="24"/>
          <w14:ligatures w14:val="none"/>
        </w:rPr>
      </w:pPr>
    </w:p>
    <w:p w14:paraId="228EAFB2"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Is there any additional blinding in this study?</w:t>
      </w:r>
    </w:p>
    <w:p w14:paraId="56F6F204"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5AAF5FB0" w14:textId="77777777" w:rsid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Study design</w:t>
      </w:r>
    </w:p>
    <w:p w14:paraId="24E913B2" w14:textId="77777777" w:rsidR="00F92222" w:rsidRDefault="00F92222" w:rsidP="0070724B">
      <w:pPr>
        <w:spacing w:after="0" w:line="240" w:lineRule="auto"/>
        <w:rPr>
          <w:rFonts w:ascii="Times New Roman" w:eastAsia="Times New Roman" w:hAnsi="Times New Roman" w:cs="Times New Roman"/>
          <w:color w:val="263947"/>
          <w:kern w:val="0"/>
          <w:sz w:val="21"/>
          <w:szCs w:val="21"/>
          <w14:ligatures w14:val="none"/>
        </w:rPr>
      </w:pPr>
    </w:p>
    <w:p w14:paraId="0C900627" w14:textId="77777777" w:rsidR="006B1AA0" w:rsidRDefault="00F92222">
      <w:pPr>
        <w:spacing w:after="0" w:line="240" w:lineRule="auto"/>
        <w:rPr>
          <w:ins w:id="0" w:author="Jing Xu" w:date="2023-07-25T15:57:00Z"/>
          <w:rFonts w:ascii="Open Sans" w:eastAsia="Times New Roman" w:hAnsi="Open Sans" w:cs="Open Sans"/>
          <w:color w:val="263947"/>
          <w:kern w:val="0"/>
          <w:sz w:val="21"/>
          <w:szCs w:val="21"/>
          <w14:ligatures w14:val="none"/>
        </w:rPr>
      </w:pPr>
      <w:r>
        <w:rPr>
          <w:rFonts w:ascii="Times New Roman" w:eastAsia="Times New Roman" w:hAnsi="Times New Roman" w:cs="Times New Roman"/>
          <w:color w:val="263947"/>
          <w:kern w:val="0"/>
          <w:sz w:val="21"/>
          <w:szCs w:val="21"/>
          <w14:ligatures w14:val="none"/>
        </w:rPr>
        <w:t>Correlational cross-sectional study containing multiple tasks.</w:t>
      </w:r>
      <w:r>
        <w:rPr>
          <w:rFonts w:ascii="Open Sans" w:eastAsia="Times New Roman" w:hAnsi="Open Sans" w:cs="Open Sans"/>
          <w:color w:val="263947"/>
          <w:kern w:val="0"/>
          <w:sz w:val="21"/>
          <w:szCs w:val="21"/>
          <w14:ligatures w14:val="none"/>
        </w:rPr>
        <w:t xml:space="preserve"> </w:t>
      </w:r>
    </w:p>
    <w:p w14:paraId="20C7367B" w14:textId="77777777" w:rsidR="006B1AA0" w:rsidRDefault="006B1AA0">
      <w:pPr>
        <w:spacing w:after="0" w:line="240" w:lineRule="auto"/>
        <w:rPr>
          <w:ins w:id="1" w:author="Jing Xu" w:date="2023-07-25T15:57:00Z"/>
          <w:rFonts w:ascii="Open Sans" w:eastAsia="Times New Roman" w:hAnsi="Open Sans" w:cs="Open Sans"/>
          <w:color w:val="263947"/>
          <w:kern w:val="0"/>
          <w:sz w:val="21"/>
          <w:szCs w:val="21"/>
          <w14:ligatures w14:val="none"/>
        </w:rPr>
      </w:pPr>
    </w:p>
    <w:p w14:paraId="3C22FC5A" w14:textId="6D278932" w:rsidR="00C638E0" w:rsidRDefault="00C638E0" w:rsidP="00C65368">
      <w:pPr>
        <w:spacing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Each participant will undergo different tasks and questionnaires:</w:t>
      </w:r>
    </w:p>
    <w:p w14:paraId="37D1B275" w14:textId="5FE0134E" w:rsidR="004A2A9A" w:rsidRDefault="00C638E0">
      <w:pPr>
        <w:pStyle w:val="ListParagraph"/>
        <w:numPr>
          <w:ilvl w:val="0"/>
          <w:numId w:val="3"/>
        </w:numPr>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 xml:space="preserve">Resting state: </w:t>
      </w:r>
      <w:r w:rsidRPr="00C638E0">
        <w:rPr>
          <w:rFonts w:ascii="Open Sans" w:eastAsia="Times New Roman" w:hAnsi="Open Sans" w:cs="Open Sans"/>
          <w:color w:val="263947"/>
          <w:kern w:val="0"/>
          <w:sz w:val="21"/>
          <w:szCs w:val="21"/>
          <w14:ligatures w14:val="none"/>
          <w:rPrChange w:id="2" w:author="Dominique Makowski" w:date="2023-07-22T19:11:00Z">
            <w:rPr/>
          </w:rPrChange>
        </w:rPr>
        <w:t>8</w:t>
      </w:r>
      <w:r w:rsidR="0070724B" w:rsidRPr="00C638E0">
        <w:rPr>
          <w:rFonts w:ascii="Open Sans" w:eastAsia="Times New Roman" w:hAnsi="Open Sans" w:cs="Open Sans"/>
          <w:color w:val="263947"/>
          <w:kern w:val="0"/>
          <w:sz w:val="21"/>
          <w:szCs w:val="21"/>
          <w14:ligatures w14:val="none"/>
          <w:rPrChange w:id="3" w:author="Dominique Makowski" w:date="2023-07-22T19:11:00Z">
            <w:rPr/>
          </w:rPrChange>
        </w:rPr>
        <w:t xml:space="preserve">-minute </w:t>
      </w:r>
      <w:r>
        <w:rPr>
          <w:rFonts w:ascii="Open Sans" w:eastAsia="Times New Roman" w:hAnsi="Open Sans" w:cs="Open Sans"/>
          <w:color w:val="263947"/>
          <w:kern w:val="0"/>
          <w:sz w:val="21"/>
          <w:szCs w:val="21"/>
          <w14:ligatures w14:val="none"/>
        </w:rPr>
        <w:t>eyes closed</w:t>
      </w:r>
      <w:r w:rsidR="004A2A9A">
        <w:rPr>
          <w:rFonts w:ascii="Open Sans" w:eastAsia="Times New Roman" w:hAnsi="Open Sans" w:cs="Open Sans"/>
          <w:color w:val="263947"/>
          <w:kern w:val="0"/>
          <w:sz w:val="21"/>
          <w:szCs w:val="21"/>
          <w14:ligatures w14:val="none"/>
        </w:rPr>
        <w:t xml:space="preserve"> followed by a resting state assessment</w:t>
      </w:r>
      <w:r w:rsidR="004A2A9A" w:rsidRPr="004A2A9A">
        <w:rPr>
          <w:rFonts w:ascii="Open Sans" w:eastAsia="Times New Roman" w:hAnsi="Open Sans" w:cs="Open Sans"/>
          <w:color w:val="263947"/>
          <w:kern w:val="0"/>
          <w:sz w:val="21"/>
          <w:szCs w:val="21"/>
          <w14:ligatures w14:val="none"/>
        </w:rPr>
        <w:t xml:space="preserve"> (Diaz et al., 2014)</w:t>
      </w:r>
    </w:p>
    <w:p w14:paraId="5EF86709" w14:textId="77777777" w:rsidR="004A2A9A" w:rsidRDefault="004A2A9A" w:rsidP="004A2A9A">
      <w:pPr>
        <w:pStyle w:val="ListParagraph"/>
        <w:numPr>
          <w:ilvl w:val="0"/>
          <w:numId w:val="3"/>
        </w:numPr>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Questionnaires:</w:t>
      </w:r>
    </w:p>
    <w:p w14:paraId="0C1627EC" w14:textId="71835AA9" w:rsidR="004A2A9A" w:rsidRDefault="0070724B"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sidRPr="006B1AA0">
        <w:rPr>
          <w:rFonts w:ascii="Open Sans" w:eastAsia="Times New Roman" w:hAnsi="Open Sans" w:cs="Open Sans"/>
          <w:color w:val="263947"/>
          <w:kern w:val="0"/>
          <w:sz w:val="21"/>
          <w:szCs w:val="21"/>
          <w14:ligatures w14:val="none"/>
        </w:rPr>
        <w:t>Interoceptive Accuracy Scale (IAS</w:t>
      </w:r>
      <w:r w:rsidR="00C638E0" w:rsidRPr="006B1AA0">
        <w:rPr>
          <w:rFonts w:ascii="Open Sans" w:eastAsia="Times New Roman" w:hAnsi="Open Sans" w:cs="Open Sans"/>
          <w:color w:val="263947"/>
          <w:kern w:val="0"/>
          <w:sz w:val="21"/>
          <w:szCs w:val="21"/>
          <w14:ligatures w14:val="none"/>
        </w:rPr>
        <w:t xml:space="preserve">, </w:t>
      </w:r>
      <w:r w:rsidR="00FC58A9" w:rsidRPr="00FC58A9">
        <w:rPr>
          <w:rFonts w:ascii="Open Sans" w:eastAsia="Times New Roman" w:hAnsi="Open Sans" w:cs="Open Sans"/>
          <w:color w:val="263947"/>
          <w:kern w:val="0"/>
          <w:sz w:val="21"/>
          <w:szCs w:val="21"/>
          <w14:ligatures w14:val="none"/>
        </w:rPr>
        <w:t>Murphy et al., 2020</w:t>
      </w:r>
      <w:r w:rsidRPr="006B1AA0">
        <w:rPr>
          <w:rFonts w:ascii="Open Sans" w:eastAsia="Times New Roman" w:hAnsi="Open Sans" w:cs="Open Sans"/>
          <w:color w:val="263947"/>
          <w:kern w:val="0"/>
          <w:sz w:val="21"/>
          <w:szCs w:val="21"/>
          <w14:ligatures w14:val="none"/>
        </w:rPr>
        <w:t>)</w:t>
      </w:r>
      <w:r w:rsidR="004A2A9A">
        <w:rPr>
          <w:rFonts w:ascii="Open Sans" w:eastAsia="Times New Roman" w:hAnsi="Open Sans" w:cs="Open Sans"/>
          <w:color w:val="263947"/>
          <w:kern w:val="0"/>
          <w:sz w:val="21"/>
          <w:szCs w:val="21"/>
          <w14:ligatures w14:val="none"/>
        </w:rPr>
        <w:t>.</w:t>
      </w:r>
      <w:r w:rsidRPr="004A2A9A">
        <w:rPr>
          <w:rFonts w:ascii="Open Sans" w:eastAsia="Times New Roman" w:hAnsi="Open Sans" w:cs="Open Sans"/>
          <w:color w:val="263947"/>
          <w:kern w:val="0"/>
          <w:sz w:val="21"/>
          <w:szCs w:val="21"/>
          <w14:ligatures w14:val="none"/>
          <w:rPrChange w:id="4" w:author="Dominique Makowski" w:date="2023-07-23T14:27:00Z">
            <w:rPr/>
          </w:rPrChange>
        </w:rPr>
        <w:t xml:space="preserve"> </w:t>
      </w:r>
      <w:r w:rsidR="004A2A9A">
        <w:rPr>
          <w:rFonts w:ascii="Open Sans" w:eastAsia="Times New Roman" w:hAnsi="Open Sans" w:cs="Open Sans"/>
          <w:color w:val="263947"/>
          <w:kern w:val="0"/>
          <w:sz w:val="21"/>
          <w:szCs w:val="21"/>
          <w14:ligatures w14:val="none"/>
        </w:rPr>
        <w:t>A</w:t>
      </w:r>
      <w:r w:rsidRPr="006B1AA0">
        <w:rPr>
          <w:rFonts w:ascii="Open Sans" w:eastAsia="Times New Roman" w:hAnsi="Open Sans" w:cs="Open Sans"/>
          <w:color w:val="263947"/>
          <w:kern w:val="0"/>
          <w:sz w:val="21"/>
          <w:szCs w:val="21"/>
          <w14:ligatures w14:val="none"/>
        </w:rPr>
        <w:t xml:space="preserve">ssesses their subjective ability to detect internal body signals accurately. </w:t>
      </w:r>
    </w:p>
    <w:p w14:paraId="074E5224" w14:textId="7614FE04" w:rsidR="004A2A9A" w:rsidRDefault="0070724B"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sidRPr="006B1AA0">
        <w:rPr>
          <w:rFonts w:ascii="Open Sans" w:eastAsia="Times New Roman" w:hAnsi="Open Sans" w:cs="Open Sans"/>
          <w:color w:val="263947"/>
          <w:kern w:val="0"/>
          <w:sz w:val="21"/>
          <w:szCs w:val="21"/>
          <w14:ligatures w14:val="none"/>
        </w:rPr>
        <w:t>Multidimensional Assessment of Interoceptive Awareness second version (MAIA-2</w:t>
      </w:r>
      <w:r w:rsidR="004A2A9A">
        <w:rPr>
          <w:rFonts w:ascii="Open Sans" w:eastAsia="Times New Roman" w:hAnsi="Open Sans" w:cs="Open Sans"/>
          <w:color w:val="263947"/>
          <w:kern w:val="0"/>
          <w:sz w:val="21"/>
          <w:szCs w:val="21"/>
          <w14:ligatures w14:val="none"/>
        </w:rPr>
        <w:t xml:space="preserve">, </w:t>
      </w:r>
      <w:r w:rsidR="00FC58A9" w:rsidRPr="00FC58A9">
        <w:rPr>
          <w:rFonts w:ascii="Open Sans" w:eastAsia="Times New Roman" w:hAnsi="Open Sans" w:cs="Open Sans"/>
          <w:color w:val="263947"/>
          <w:kern w:val="0"/>
          <w:sz w:val="21"/>
          <w:szCs w:val="21"/>
          <w14:ligatures w14:val="none"/>
        </w:rPr>
        <w:t>Mehling et al., 2018</w:t>
      </w:r>
      <w:r w:rsidRPr="006B1AA0">
        <w:rPr>
          <w:rFonts w:ascii="Open Sans" w:eastAsia="Times New Roman" w:hAnsi="Open Sans" w:cs="Open Sans"/>
          <w:color w:val="263947"/>
          <w:kern w:val="0"/>
          <w:sz w:val="21"/>
          <w:szCs w:val="21"/>
          <w14:ligatures w14:val="none"/>
        </w:rPr>
        <w:t xml:space="preserve">). This questionnaire measures participants' subjective interoceptive awareness across various dimensions. </w:t>
      </w:r>
    </w:p>
    <w:p w14:paraId="60BBB334" w14:textId="218945DC" w:rsidR="004A2A9A" w:rsidRPr="004A2A9A" w:rsidRDefault="004A2A9A"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Change w:id="5" w:author="Dominique Makowski" w:date="2023-07-23T14:29:00Z">
            <w:rPr/>
          </w:rPrChange>
        </w:rPr>
      </w:pPr>
      <w:r w:rsidRPr="008B70FB">
        <w:rPr>
          <w:rFonts w:ascii="Open Sans" w:eastAsia="Times New Roman" w:hAnsi="Open Sans" w:cs="Open Sans"/>
          <w:color w:val="263947"/>
          <w:kern w:val="0"/>
          <w:sz w:val="21"/>
          <w:szCs w:val="21"/>
          <w14:ligatures w14:val="none"/>
        </w:rPr>
        <w:t>Primal Inventory 99 (PI-99</w:t>
      </w:r>
      <w:r>
        <w:rPr>
          <w:rFonts w:ascii="Open Sans" w:eastAsia="Times New Roman" w:hAnsi="Open Sans" w:cs="Open Sans"/>
          <w:color w:val="263947"/>
          <w:kern w:val="0"/>
          <w:sz w:val="21"/>
          <w:szCs w:val="21"/>
          <w14:ligatures w14:val="none"/>
        </w:rPr>
        <w:t xml:space="preserve">, </w:t>
      </w:r>
      <w:r w:rsidR="00FC58A9" w:rsidRPr="00FC58A9">
        <w:rPr>
          <w:rFonts w:ascii="Open Sans" w:eastAsia="Times New Roman" w:hAnsi="Open Sans" w:cs="Open Sans"/>
          <w:color w:val="263947"/>
          <w:kern w:val="0"/>
          <w:sz w:val="21"/>
          <w:szCs w:val="21"/>
          <w14:ligatures w14:val="none"/>
        </w:rPr>
        <w:t>Clifton et al., 2019</w:t>
      </w:r>
      <w:r w:rsidRPr="008B70FB">
        <w:rPr>
          <w:rFonts w:ascii="Open Sans" w:eastAsia="Times New Roman" w:hAnsi="Open Sans" w:cs="Open Sans"/>
          <w:color w:val="263947"/>
          <w:kern w:val="0"/>
          <w:sz w:val="21"/>
          <w:szCs w:val="21"/>
          <w14:ligatures w14:val="none"/>
        </w:rPr>
        <w:t>)</w:t>
      </w:r>
      <w:r>
        <w:rPr>
          <w:rFonts w:ascii="Open Sans" w:eastAsia="Times New Roman" w:hAnsi="Open Sans" w:cs="Open Sans"/>
          <w:color w:val="263947"/>
          <w:kern w:val="0"/>
          <w:sz w:val="21"/>
          <w:szCs w:val="21"/>
          <w14:ligatures w14:val="none"/>
        </w:rPr>
        <w:t>.</w:t>
      </w:r>
      <w:r w:rsidRPr="008B70FB">
        <w:rPr>
          <w:rFonts w:ascii="Open Sans" w:eastAsia="Times New Roman" w:hAnsi="Open Sans" w:cs="Open Sans"/>
          <w:color w:val="263947"/>
          <w:kern w:val="0"/>
          <w:sz w:val="21"/>
          <w:szCs w:val="21"/>
          <w14:ligatures w14:val="none"/>
        </w:rPr>
        <w:t xml:space="preserve"> </w:t>
      </w:r>
      <w:r>
        <w:rPr>
          <w:rFonts w:ascii="Open Sans" w:eastAsia="Times New Roman" w:hAnsi="Open Sans" w:cs="Open Sans"/>
          <w:color w:val="263947"/>
          <w:kern w:val="0"/>
          <w:sz w:val="21"/>
          <w:szCs w:val="21"/>
          <w14:ligatures w14:val="none"/>
        </w:rPr>
        <w:t>A</w:t>
      </w:r>
      <w:r w:rsidRPr="008B70FB">
        <w:rPr>
          <w:rFonts w:ascii="Open Sans" w:eastAsia="Times New Roman" w:hAnsi="Open Sans" w:cs="Open Sans"/>
          <w:color w:val="263947"/>
          <w:kern w:val="0"/>
          <w:sz w:val="21"/>
          <w:szCs w:val="21"/>
          <w14:ligatures w14:val="none"/>
        </w:rPr>
        <w:t>ssesses their belief in the current world we live in across multiple dimensions.</w:t>
      </w:r>
    </w:p>
    <w:p w14:paraId="3FE65185" w14:textId="77777777" w:rsidR="004A2A9A" w:rsidRDefault="004A2A9A" w:rsidP="00657DC7">
      <w:pPr>
        <w:pStyle w:val="ListParagraph"/>
        <w:numPr>
          <w:ilvl w:val="0"/>
          <w:numId w:val="3"/>
        </w:numPr>
        <w:spacing w:before="150" w:after="0" w:line="240" w:lineRule="auto"/>
        <w:jc w:val="both"/>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Interoception Tasks:</w:t>
      </w:r>
    </w:p>
    <w:p w14:paraId="1CB2BE5E" w14:textId="386F948B" w:rsidR="004A2A9A" w:rsidRDefault="00D32446"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H</w:t>
      </w:r>
      <w:r w:rsidR="0070724B" w:rsidRPr="004A2A9A">
        <w:rPr>
          <w:rFonts w:ascii="Open Sans" w:eastAsia="Times New Roman" w:hAnsi="Open Sans" w:cs="Open Sans"/>
          <w:color w:val="263947"/>
          <w:kern w:val="0"/>
          <w:sz w:val="21"/>
          <w:szCs w:val="21"/>
          <w14:ligatures w14:val="none"/>
          <w:rPrChange w:id="6" w:author="Dominique Makowski" w:date="2023-07-23T14:27:00Z">
            <w:rPr/>
          </w:rPrChange>
        </w:rPr>
        <w:t>eartbeat counting task (HBC</w:t>
      </w:r>
      <w:r w:rsidR="004A2A9A">
        <w:rPr>
          <w:rFonts w:ascii="Open Sans" w:eastAsia="Times New Roman" w:hAnsi="Open Sans" w:cs="Open Sans"/>
          <w:color w:val="263947"/>
          <w:kern w:val="0"/>
          <w:sz w:val="21"/>
          <w:szCs w:val="21"/>
          <w14:ligatures w14:val="none"/>
        </w:rPr>
        <w:t xml:space="preserve">, </w:t>
      </w:r>
      <w:r w:rsidR="00FC58A9" w:rsidRPr="00FC58A9">
        <w:rPr>
          <w:rFonts w:ascii="Open Sans" w:eastAsia="Times New Roman" w:hAnsi="Open Sans" w:cs="Open Sans"/>
          <w:color w:val="263947"/>
          <w:kern w:val="0"/>
          <w:sz w:val="21"/>
          <w:szCs w:val="21"/>
          <w14:ligatures w14:val="none"/>
        </w:rPr>
        <w:t>Schandry, 1981</w:t>
      </w:r>
      <w:r w:rsidR="0070724B" w:rsidRPr="004A2A9A">
        <w:rPr>
          <w:rFonts w:ascii="Open Sans" w:eastAsia="Times New Roman" w:hAnsi="Open Sans" w:cs="Open Sans"/>
          <w:color w:val="263947"/>
          <w:kern w:val="0"/>
          <w:sz w:val="21"/>
          <w:szCs w:val="21"/>
          <w14:ligatures w14:val="none"/>
          <w:rPrChange w:id="7" w:author="Dominique Makowski" w:date="2023-07-23T14:27:00Z">
            <w:rPr/>
          </w:rPrChange>
        </w:rPr>
        <w:t>)</w:t>
      </w:r>
      <w:r w:rsidR="004A2A9A">
        <w:rPr>
          <w:rFonts w:ascii="Open Sans" w:eastAsia="Times New Roman" w:hAnsi="Open Sans" w:cs="Open Sans"/>
          <w:color w:val="263947"/>
          <w:kern w:val="0"/>
          <w:sz w:val="21"/>
          <w:szCs w:val="21"/>
          <w14:ligatures w14:val="none"/>
        </w:rPr>
        <w:t>.</w:t>
      </w:r>
      <w:r w:rsidR="0070724B" w:rsidRPr="004A2A9A">
        <w:rPr>
          <w:rFonts w:ascii="Open Sans" w:eastAsia="Times New Roman" w:hAnsi="Open Sans" w:cs="Open Sans"/>
          <w:color w:val="263947"/>
          <w:kern w:val="0"/>
          <w:sz w:val="21"/>
          <w:szCs w:val="21"/>
          <w14:ligatures w14:val="none"/>
          <w:rPrChange w:id="8" w:author="Dominique Makowski" w:date="2023-07-23T14:27:00Z">
            <w:rPr/>
          </w:rPrChange>
        </w:rPr>
        <w:t xml:space="preserve"> </w:t>
      </w:r>
      <w:r w:rsidR="004A2A9A">
        <w:rPr>
          <w:rFonts w:ascii="Open Sans" w:eastAsia="Times New Roman" w:hAnsi="Open Sans" w:cs="Open Sans"/>
          <w:color w:val="263947"/>
          <w:kern w:val="0"/>
          <w:sz w:val="21"/>
          <w:szCs w:val="21"/>
          <w14:ligatures w14:val="none"/>
        </w:rPr>
        <w:t>P</w:t>
      </w:r>
      <w:r w:rsidR="0070724B" w:rsidRPr="00766133">
        <w:rPr>
          <w:rFonts w:ascii="Open Sans" w:eastAsia="Times New Roman" w:hAnsi="Open Sans" w:cs="Open Sans"/>
          <w:color w:val="263947"/>
          <w:kern w:val="0"/>
          <w:sz w:val="21"/>
          <w:szCs w:val="21"/>
          <w14:ligatures w14:val="none"/>
        </w:rPr>
        <w:t xml:space="preserve">articipants will be required to count the number of heartbeats that occur during a specific period, which will vary based on the length of the randomly determined trial order. The recorded number of heartbeats will be compared with the number of heartbeats participants counted, without taking their pulse. </w:t>
      </w:r>
      <w:r>
        <w:rPr>
          <w:rFonts w:ascii="Open Sans" w:eastAsia="Times New Roman" w:hAnsi="Open Sans" w:cs="Open Sans"/>
          <w:color w:val="263947"/>
          <w:kern w:val="0"/>
          <w:sz w:val="21"/>
          <w:szCs w:val="21"/>
          <w14:ligatures w14:val="none"/>
        </w:rPr>
        <w:t>There are a total of 6 trials with the length of 20, 25, 30, 35, 40 and 45 seconds.</w:t>
      </w:r>
    </w:p>
    <w:p w14:paraId="4ABC3EF9" w14:textId="46A226F2" w:rsidR="004A2A9A" w:rsidRDefault="004A2A9A" w:rsidP="00657DC7">
      <w:pPr>
        <w:pStyle w:val="ListParagraph"/>
        <w:numPr>
          <w:ilvl w:val="1"/>
          <w:numId w:val="3"/>
        </w:numPr>
        <w:spacing w:before="150" w:after="0" w:line="240" w:lineRule="auto"/>
        <w:jc w:val="both"/>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Tapping task</w:t>
      </w:r>
      <w:r w:rsidR="00D32446">
        <w:rPr>
          <w:rFonts w:ascii="Open Sans" w:eastAsia="Times New Roman" w:hAnsi="Open Sans" w:cs="Open Sans"/>
          <w:color w:val="263947"/>
          <w:kern w:val="0"/>
          <w:sz w:val="21"/>
          <w:szCs w:val="21"/>
          <w14:ligatures w14:val="none"/>
        </w:rPr>
        <w:t xml:space="preserve"> (</w:t>
      </w:r>
      <w:r w:rsidR="00C80178">
        <w:rPr>
          <w:rFonts w:ascii="Open Sans" w:eastAsia="Times New Roman" w:hAnsi="Open Sans" w:cs="Open Sans"/>
          <w:color w:val="263947"/>
          <w:kern w:val="0"/>
          <w:sz w:val="21"/>
          <w:szCs w:val="21"/>
          <w14:ligatures w14:val="none"/>
        </w:rPr>
        <w:t xml:space="preserve">TAP, </w:t>
      </w:r>
      <w:r w:rsidR="00D32446">
        <w:rPr>
          <w:rFonts w:ascii="Open Sans" w:eastAsia="Times New Roman" w:hAnsi="Open Sans" w:cs="Open Sans"/>
          <w:color w:val="263947"/>
          <w:kern w:val="0"/>
          <w:sz w:val="21"/>
          <w:szCs w:val="21"/>
          <w14:ligatures w14:val="none"/>
        </w:rPr>
        <w:t>Smith</w:t>
      </w:r>
      <w:r w:rsidR="00D32446" w:rsidRPr="00FC58A9">
        <w:rPr>
          <w:rFonts w:ascii="Open Sans" w:eastAsia="Times New Roman" w:hAnsi="Open Sans" w:cs="Open Sans"/>
          <w:color w:val="263947"/>
          <w:kern w:val="0"/>
          <w:sz w:val="21"/>
          <w:szCs w:val="21"/>
          <w14:ligatures w14:val="none"/>
        </w:rPr>
        <w:t xml:space="preserve"> et al., 2</w:t>
      </w:r>
      <w:r w:rsidR="00D32446">
        <w:rPr>
          <w:rFonts w:ascii="Open Sans" w:eastAsia="Times New Roman" w:hAnsi="Open Sans" w:cs="Open Sans"/>
          <w:color w:val="263947"/>
          <w:kern w:val="0"/>
          <w:sz w:val="21"/>
          <w:szCs w:val="21"/>
          <w14:ligatures w14:val="none"/>
        </w:rPr>
        <w:t xml:space="preserve">021). </w:t>
      </w:r>
      <w:r w:rsidR="00766133">
        <w:rPr>
          <w:rFonts w:ascii="Open Sans" w:eastAsia="Times New Roman" w:hAnsi="Open Sans" w:cs="Open Sans"/>
          <w:color w:val="263947"/>
          <w:kern w:val="0"/>
          <w:sz w:val="21"/>
          <w:szCs w:val="21"/>
          <w14:ligatures w14:val="none"/>
        </w:rPr>
        <w:t xml:space="preserve">Participants will be asked to tap the spacebar with any rhythm they prefer, and with constant speed of tapping for a total of </w:t>
      </w:r>
      <w:r w:rsidR="00F115B2">
        <w:rPr>
          <w:rFonts w:ascii="Open Sans" w:eastAsia="Times New Roman" w:hAnsi="Open Sans" w:cs="Open Sans"/>
          <w:color w:val="263947"/>
          <w:kern w:val="0"/>
          <w:sz w:val="21"/>
          <w:szCs w:val="21"/>
          <w14:ligatures w14:val="none"/>
        </w:rPr>
        <w:t>90</w:t>
      </w:r>
      <w:r w:rsidR="00766133">
        <w:rPr>
          <w:rFonts w:ascii="Open Sans" w:eastAsia="Times New Roman" w:hAnsi="Open Sans" w:cs="Open Sans"/>
          <w:color w:val="263947"/>
          <w:kern w:val="0"/>
          <w:sz w:val="21"/>
          <w:szCs w:val="21"/>
          <w14:ligatures w14:val="none"/>
        </w:rPr>
        <w:t xml:space="preserve"> taps in the first trial. Then they will be asked to tap two more trials but with different speed than the first trial, one faster and another slower to calculate the beat-to-tap consistency. </w:t>
      </w:r>
      <w:r w:rsidR="00C80178" w:rsidRPr="00C80178">
        <w:rPr>
          <w:rFonts w:ascii="Open Sans" w:eastAsia="Times New Roman" w:hAnsi="Open Sans" w:cs="Open Sans"/>
          <w:color w:val="263947"/>
          <w:kern w:val="0"/>
          <w:sz w:val="21"/>
          <w:szCs w:val="21"/>
          <w14:ligatures w14:val="none"/>
        </w:rPr>
        <w:t xml:space="preserve">To calculate it, each tap will be matched to the nearest heartbeat, and the </w:t>
      </w:r>
      <w:r w:rsidR="00C80178" w:rsidRPr="00C80178">
        <w:rPr>
          <w:rFonts w:ascii="Open Sans" w:eastAsia="Times New Roman" w:hAnsi="Open Sans" w:cs="Open Sans"/>
          <w:color w:val="263947"/>
          <w:kern w:val="0"/>
          <w:sz w:val="21"/>
          <w:szCs w:val="21"/>
          <w14:ligatures w14:val="none"/>
        </w:rPr>
        <w:lastRenderedPageBreak/>
        <w:t>time difference between the response and the corresponding event was determined. This resulted in response times that could be either positive or negative. To establish a baseline for random tapping, we estimated the expected values by using the participant's actual recorded heartbeats and the number of responses. These responses were randomly distributed within the trial using a uniform distribution. Subsequently, each participant's actual tapping behaviour was transformed into a Z-score by subtracting the mean and dividing by the standard deviation of the estimated distribution. This allowed for a standardized measure of beat-to-tap consistency, independent of individual variations in response times.</w:t>
      </w:r>
    </w:p>
    <w:p w14:paraId="2835AB0D" w14:textId="77777777" w:rsidR="00700376" w:rsidRPr="0070724B" w:rsidRDefault="00700376" w:rsidP="0070724B">
      <w:pPr>
        <w:spacing w:before="150" w:after="0" w:line="240" w:lineRule="auto"/>
        <w:rPr>
          <w:rFonts w:ascii="Open Sans" w:eastAsia="Times New Roman" w:hAnsi="Open Sans" w:cs="Open Sans"/>
          <w:color w:val="263947"/>
          <w:kern w:val="0"/>
          <w:sz w:val="21"/>
          <w:szCs w:val="21"/>
          <w14:ligatures w14:val="none"/>
        </w:rPr>
      </w:pPr>
    </w:p>
    <w:p w14:paraId="630391BC"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Randomization</w:t>
      </w:r>
    </w:p>
    <w:p w14:paraId="1AFAC486" w14:textId="09F0409B" w:rsidR="0070724B" w:rsidRPr="0070724B" w:rsidRDefault="0070724B" w:rsidP="00657DC7">
      <w:pPr>
        <w:spacing w:before="150" w:after="0" w:line="240" w:lineRule="auto"/>
        <w:jc w:val="both"/>
        <w:rPr>
          <w:rFonts w:ascii="Open Sans" w:eastAsia="Times New Roman" w:hAnsi="Open Sans" w:cs="Open Sans"/>
          <w:color w:val="263947"/>
          <w:kern w:val="0"/>
          <w:sz w:val="21"/>
          <w:szCs w:val="21"/>
          <w14:ligatures w14:val="none"/>
        </w:rPr>
      </w:pPr>
      <w:r w:rsidRPr="0070724B">
        <w:rPr>
          <w:rFonts w:ascii="Open Sans" w:eastAsia="Times New Roman" w:hAnsi="Open Sans" w:cs="Open Sans"/>
          <w:color w:val="263947"/>
          <w:kern w:val="0"/>
          <w:sz w:val="21"/>
          <w:szCs w:val="21"/>
          <w14:ligatures w14:val="none"/>
        </w:rPr>
        <w:t xml:space="preserve">After completing the resting state task, participants will be divided into two groups. Half of the participants will begin with the objective measurements of interoceptive abilities, which </w:t>
      </w:r>
      <w:r w:rsidR="00C80178">
        <w:rPr>
          <w:rFonts w:ascii="Open Sans" w:eastAsia="Times New Roman" w:hAnsi="Open Sans" w:cs="Open Sans"/>
          <w:color w:val="263947"/>
          <w:kern w:val="0"/>
          <w:sz w:val="21"/>
          <w:szCs w:val="21"/>
          <w14:ligatures w14:val="none"/>
        </w:rPr>
        <w:t>will go through TAP and HBC</w:t>
      </w:r>
      <w:r w:rsidRPr="0070724B">
        <w:rPr>
          <w:rFonts w:ascii="Open Sans" w:eastAsia="Times New Roman" w:hAnsi="Open Sans" w:cs="Open Sans"/>
          <w:color w:val="263947"/>
          <w:kern w:val="0"/>
          <w:sz w:val="21"/>
          <w:szCs w:val="21"/>
          <w14:ligatures w14:val="none"/>
        </w:rPr>
        <w:t>. These tasks will be followed by the IAS, MAIA-2, and PI-99 in random order. The other half of the participants will start with the subjective measurements of interoceptive abilities, which consist of the IAS</w:t>
      </w:r>
      <w:r w:rsidR="00C80178">
        <w:rPr>
          <w:rFonts w:ascii="Open Sans" w:eastAsia="Times New Roman" w:hAnsi="Open Sans" w:cs="Open Sans"/>
          <w:color w:val="263947"/>
          <w:kern w:val="0"/>
          <w:sz w:val="21"/>
          <w:szCs w:val="21"/>
          <w14:ligatures w14:val="none"/>
        </w:rPr>
        <w:t xml:space="preserve">, </w:t>
      </w:r>
      <w:r w:rsidRPr="0070724B">
        <w:rPr>
          <w:rFonts w:ascii="Open Sans" w:eastAsia="Times New Roman" w:hAnsi="Open Sans" w:cs="Open Sans"/>
          <w:color w:val="263947"/>
          <w:kern w:val="0"/>
          <w:sz w:val="21"/>
          <w:szCs w:val="21"/>
          <w14:ligatures w14:val="none"/>
        </w:rPr>
        <w:t xml:space="preserve">MAIA-2 </w:t>
      </w:r>
      <w:r w:rsidR="00C80178">
        <w:rPr>
          <w:rFonts w:ascii="Open Sans" w:eastAsia="Times New Roman" w:hAnsi="Open Sans" w:cs="Open Sans"/>
          <w:color w:val="263947"/>
          <w:kern w:val="0"/>
          <w:sz w:val="21"/>
          <w:szCs w:val="21"/>
          <w14:ligatures w14:val="none"/>
        </w:rPr>
        <w:t xml:space="preserve">and PI-99 </w:t>
      </w:r>
      <w:r w:rsidRPr="0070724B">
        <w:rPr>
          <w:rFonts w:ascii="Open Sans" w:eastAsia="Times New Roman" w:hAnsi="Open Sans" w:cs="Open Sans"/>
          <w:color w:val="263947"/>
          <w:kern w:val="0"/>
          <w:sz w:val="21"/>
          <w:szCs w:val="21"/>
          <w14:ligatures w14:val="none"/>
        </w:rPr>
        <w:t>in random order. Subsequently, they will complete the</w:t>
      </w:r>
      <w:r w:rsidR="00C80178">
        <w:rPr>
          <w:rFonts w:ascii="Open Sans" w:eastAsia="Times New Roman" w:hAnsi="Open Sans" w:cs="Open Sans"/>
          <w:color w:val="263947"/>
          <w:kern w:val="0"/>
          <w:sz w:val="21"/>
          <w:szCs w:val="21"/>
          <w14:ligatures w14:val="none"/>
        </w:rPr>
        <w:t xml:space="preserve"> TAP followed by the HBC</w:t>
      </w:r>
      <w:r w:rsidRPr="0070724B">
        <w:rPr>
          <w:rFonts w:ascii="Open Sans" w:eastAsia="Times New Roman" w:hAnsi="Open Sans" w:cs="Open Sans"/>
          <w:color w:val="263947"/>
          <w:kern w:val="0"/>
          <w:sz w:val="21"/>
          <w:szCs w:val="21"/>
          <w14:ligatures w14:val="none"/>
        </w:rPr>
        <w:t>.</w:t>
      </w:r>
      <w:r w:rsidR="00C80178">
        <w:rPr>
          <w:rFonts w:ascii="Open Sans" w:eastAsia="Times New Roman" w:hAnsi="Open Sans" w:cs="Open Sans"/>
          <w:color w:val="263947"/>
          <w:kern w:val="0"/>
          <w:sz w:val="21"/>
          <w:szCs w:val="21"/>
          <w14:ligatures w14:val="none"/>
        </w:rPr>
        <w:t xml:space="preserve"> The TAP is always </w:t>
      </w:r>
      <w:r w:rsidR="00E370A2">
        <w:rPr>
          <w:rFonts w:ascii="Open Sans" w:eastAsia="Times New Roman" w:hAnsi="Open Sans" w:cs="Open Sans"/>
          <w:color w:val="263947"/>
          <w:kern w:val="0"/>
          <w:sz w:val="21"/>
          <w:szCs w:val="21"/>
          <w14:ligatures w14:val="none"/>
        </w:rPr>
        <w:t xml:space="preserve">before HBC because participants will be instructed to tap with any rhythm they prefer during TAP, then they should only start paying attention on their heartbeat during the HBC. </w:t>
      </w:r>
      <w:r w:rsidRPr="0070724B">
        <w:rPr>
          <w:rFonts w:ascii="Open Sans" w:eastAsia="Times New Roman" w:hAnsi="Open Sans" w:cs="Open Sans"/>
          <w:color w:val="263947"/>
          <w:kern w:val="0"/>
          <w:sz w:val="21"/>
          <w:szCs w:val="21"/>
          <w14:ligatures w14:val="none"/>
        </w:rPr>
        <w:t>To determine the task order for each participant, a random assignment will be made based on the participant's ID number. Participants with odd-numbered IDs (1, 3, 5, 7...) will follow the first order (objective measurements of interoceptive ability first), while participants with even-numbered IDs (2, 4, 6, 8...) will follow the second order (subjective measurements of interoceptive ability first). This randomization approach aims to minimize any potential impact of, for example, those completing the questionnaires first and self-rating as good detectors might affect their performance on the subsequent heartbeat tasks, or vice versa. By observing the possible effects of controlling the task order, we can better understand the overall outcomes.</w:t>
      </w:r>
    </w:p>
    <w:p w14:paraId="2151F963"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Sampling Plan</w:t>
      </w:r>
    </w:p>
    <w:p w14:paraId="60D900FD"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Existing Data</w:t>
      </w:r>
    </w:p>
    <w:p w14:paraId="0007C254" w14:textId="77777777" w:rsidR="0070724B" w:rsidRPr="0070724B" w:rsidRDefault="0070724B" w:rsidP="0070724B">
      <w:pPr>
        <w:spacing w:before="150"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Registration prior to creation of data</w:t>
      </w:r>
    </w:p>
    <w:p w14:paraId="44B6D0E1"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Explanation of existing data</w:t>
      </w:r>
    </w:p>
    <w:p w14:paraId="347822B4"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7FD82822"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Data collection procedures</w:t>
      </w:r>
    </w:p>
    <w:p w14:paraId="22888AE7" w14:textId="07DDF02C" w:rsidR="0070724B" w:rsidRPr="0070724B" w:rsidRDefault="0070724B" w:rsidP="0070724B">
      <w:pPr>
        <w:spacing w:before="150" w:after="0" w:line="240" w:lineRule="auto"/>
        <w:rPr>
          <w:rFonts w:ascii="Open Sans" w:eastAsia="Times New Roman" w:hAnsi="Open Sans" w:cs="Open Sans"/>
          <w:color w:val="263947"/>
          <w:kern w:val="0"/>
          <w:sz w:val="21"/>
          <w:szCs w:val="21"/>
          <w14:ligatures w14:val="none"/>
        </w:rPr>
      </w:pPr>
      <w:r w:rsidRPr="0070724B">
        <w:rPr>
          <w:rFonts w:ascii="Open Sans" w:eastAsia="Times New Roman" w:hAnsi="Open Sans" w:cs="Open Sans"/>
          <w:color w:val="263947"/>
          <w:kern w:val="0"/>
          <w:sz w:val="21"/>
          <w:szCs w:val="21"/>
          <w14:ligatures w14:val="none"/>
        </w:rPr>
        <w:t xml:space="preserve">Adult participants from the student population, encompassing individuals of any gender and ethnicity, will be recruited via social media and recruitment posters for the study. Upon completion of their participation, participants will </w:t>
      </w:r>
      <w:r w:rsidR="006B1AA0">
        <w:rPr>
          <w:rFonts w:ascii="Open Sans" w:eastAsia="Times New Roman" w:hAnsi="Open Sans" w:cs="Open Sans"/>
          <w:color w:val="263947"/>
          <w:kern w:val="0"/>
          <w:sz w:val="21"/>
          <w:szCs w:val="21"/>
          <w14:ligatures w14:val="none"/>
        </w:rPr>
        <w:t>be rewarded with 10</w:t>
      </w:r>
      <w:r w:rsidRPr="0070724B">
        <w:rPr>
          <w:rFonts w:ascii="Open Sans" w:eastAsia="Times New Roman" w:hAnsi="Open Sans" w:cs="Open Sans"/>
          <w:color w:val="263947"/>
          <w:kern w:val="0"/>
          <w:sz w:val="21"/>
          <w:szCs w:val="21"/>
          <w14:ligatures w14:val="none"/>
        </w:rPr>
        <w:t xml:space="preserve"> GBP. The data collection is expected to be completed within </w:t>
      </w:r>
      <w:r w:rsidR="006B1AA0">
        <w:rPr>
          <w:rFonts w:ascii="Open Sans" w:eastAsia="Times New Roman" w:hAnsi="Open Sans" w:cs="Open Sans"/>
          <w:color w:val="263947"/>
          <w:kern w:val="0"/>
          <w:sz w:val="21"/>
          <w:szCs w:val="21"/>
          <w14:ligatures w14:val="none"/>
        </w:rPr>
        <w:t>a month</w:t>
      </w:r>
      <w:r w:rsidRPr="0070724B">
        <w:rPr>
          <w:rFonts w:ascii="Open Sans" w:eastAsia="Times New Roman" w:hAnsi="Open Sans" w:cs="Open Sans"/>
          <w:color w:val="263947"/>
          <w:kern w:val="0"/>
          <w:sz w:val="21"/>
          <w:szCs w:val="21"/>
          <w14:ligatures w14:val="none"/>
        </w:rPr>
        <w:t>.</w:t>
      </w:r>
    </w:p>
    <w:p w14:paraId="6B457EC8"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641DA7B4"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Sample size</w:t>
      </w:r>
    </w:p>
    <w:p w14:paraId="60B797B4" w14:textId="7FE57D89" w:rsidR="0070724B" w:rsidRPr="0070724B" w:rsidRDefault="0070724B" w:rsidP="0070724B">
      <w:pPr>
        <w:spacing w:before="150" w:after="0" w:line="240" w:lineRule="auto"/>
        <w:rPr>
          <w:rFonts w:ascii="Open Sans" w:eastAsia="Times New Roman" w:hAnsi="Open Sans" w:cs="Open Sans"/>
          <w:color w:val="263947"/>
          <w:kern w:val="0"/>
          <w:sz w:val="21"/>
          <w:szCs w:val="21"/>
          <w14:ligatures w14:val="none"/>
        </w:rPr>
      </w:pPr>
      <w:r w:rsidRPr="0070724B">
        <w:rPr>
          <w:rFonts w:ascii="Open Sans" w:eastAsia="Times New Roman" w:hAnsi="Open Sans" w:cs="Open Sans"/>
          <w:color w:val="263947"/>
          <w:kern w:val="0"/>
          <w:sz w:val="21"/>
          <w:szCs w:val="21"/>
          <w14:ligatures w14:val="none"/>
        </w:rPr>
        <w:t xml:space="preserve">The target sample is </w:t>
      </w:r>
      <w:r w:rsidR="00175A2A">
        <w:rPr>
          <w:rFonts w:ascii="Open Sans" w:eastAsia="Times New Roman" w:hAnsi="Open Sans" w:cs="Open Sans"/>
          <w:color w:val="263947"/>
          <w:kern w:val="0"/>
          <w:sz w:val="21"/>
          <w:szCs w:val="21"/>
          <w14:ligatures w14:val="none"/>
        </w:rPr>
        <w:t>100</w:t>
      </w:r>
      <w:r w:rsidR="00175A2A" w:rsidRPr="0070724B">
        <w:rPr>
          <w:rFonts w:ascii="Open Sans" w:eastAsia="Times New Roman" w:hAnsi="Open Sans" w:cs="Open Sans"/>
          <w:color w:val="263947"/>
          <w:kern w:val="0"/>
          <w:sz w:val="21"/>
          <w:szCs w:val="21"/>
          <w14:ligatures w14:val="none"/>
        </w:rPr>
        <w:t xml:space="preserve"> </w:t>
      </w:r>
      <w:r w:rsidRPr="0070724B">
        <w:rPr>
          <w:rFonts w:ascii="Open Sans" w:eastAsia="Times New Roman" w:hAnsi="Open Sans" w:cs="Open Sans"/>
          <w:color w:val="263947"/>
          <w:kern w:val="0"/>
          <w:sz w:val="21"/>
          <w:szCs w:val="21"/>
          <w14:ligatures w14:val="none"/>
        </w:rPr>
        <w:t>participants</w:t>
      </w:r>
      <w:r w:rsidR="00175A2A">
        <w:rPr>
          <w:rFonts w:ascii="Open Sans" w:eastAsia="Times New Roman" w:hAnsi="Open Sans" w:cs="Open Sans"/>
          <w:color w:val="263947"/>
          <w:kern w:val="0"/>
          <w:sz w:val="21"/>
          <w:szCs w:val="21"/>
          <w14:ligatures w14:val="none"/>
        </w:rPr>
        <w:t>.</w:t>
      </w:r>
    </w:p>
    <w:p w14:paraId="7E43C322" w14:textId="77777777" w:rsid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lastRenderedPageBreak/>
        <w:t>Sample size rationale</w:t>
      </w:r>
    </w:p>
    <w:p w14:paraId="39B398BE" w14:textId="5A61501B" w:rsidR="00175A2A" w:rsidRPr="00C80178" w:rsidRDefault="00175A2A" w:rsidP="0070724B">
      <w:pPr>
        <w:spacing w:after="0" w:line="240" w:lineRule="auto"/>
        <w:rPr>
          <w:rFonts w:ascii="Open Sans" w:eastAsia="Times New Roman" w:hAnsi="Open Sans" w:cs="Open Sans"/>
          <w:color w:val="263947"/>
          <w:kern w:val="0"/>
          <w:sz w:val="21"/>
          <w:szCs w:val="21"/>
          <w14:ligatures w14:val="none"/>
        </w:rPr>
      </w:pPr>
      <w:r w:rsidRPr="00C80178">
        <w:rPr>
          <w:rFonts w:ascii="Open Sans" w:eastAsia="Times New Roman" w:hAnsi="Open Sans" w:cs="Open Sans"/>
          <w:color w:val="263947"/>
          <w:kern w:val="0"/>
          <w:sz w:val="21"/>
          <w:szCs w:val="21"/>
          <w14:ligatures w14:val="none"/>
        </w:rPr>
        <w:t>Preliminary data suggested correlations of r ± .25 between primal beliefs and dimensions of the IAS. A Power analysis () suggests that the required sample size = [(Zα+Zβ)/C]2 + 3 = 98.</w:t>
      </w:r>
    </w:p>
    <w:p w14:paraId="2C836740" w14:textId="77777777" w:rsidR="00C80178" w:rsidRDefault="00C80178" w:rsidP="0070724B">
      <w:pPr>
        <w:spacing w:after="0" w:line="240" w:lineRule="auto"/>
        <w:rPr>
          <w:rFonts w:ascii="Open Sans" w:eastAsia="Times New Roman" w:hAnsi="Open Sans" w:cs="Open Sans"/>
          <w:i/>
          <w:iCs/>
          <w:color w:val="263947"/>
          <w:kern w:val="0"/>
          <w:sz w:val="21"/>
          <w:szCs w:val="21"/>
          <w14:ligatures w14:val="none"/>
        </w:rPr>
      </w:pPr>
    </w:p>
    <w:p w14:paraId="445C4FC5" w14:textId="6587F9B4"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Stopping rule</w:t>
      </w:r>
    </w:p>
    <w:p w14:paraId="246D0332"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05206BB6"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Variables</w:t>
      </w:r>
    </w:p>
    <w:p w14:paraId="47D0D0BA"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Manipulated variables</w:t>
      </w:r>
    </w:p>
    <w:p w14:paraId="30E43E79"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3F3D65B3"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31735148"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Measured variables</w:t>
      </w:r>
    </w:p>
    <w:p w14:paraId="19927102" w14:textId="2C5A133F" w:rsidR="00A32756" w:rsidRDefault="0070724B" w:rsidP="00657DC7">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sidRPr="00A32756">
        <w:rPr>
          <w:rFonts w:ascii="Open Sans" w:eastAsia="Times New Roman" w:hAnsi="Open Sans" w:cs="Open Sans"/>
          <w:color w:val="263947"/>
          <w:kern w:val="0"/>
          <w:sz w:val="21"/>
          <w:szCs w:val="21"/>
          <w14:ligatures w14:val="none"/>
        </w:rPr>
        <w:t xml:space="preserve">In the IAS, participants were asked to rate their self-reported interoceptive accuracy for 21 items using a scale ranging from 0 to 100. A rating of 0 corresponded to 'strongly disagree,' while a rating of 100 indicated 'strongly agree.' </w:t>
      </w:r>
      <w:r w:rsidR="00657DC7">
        <w:rPr>
          <w:rFonts w:ascii="Open Sans" w:eastAsia="Times New Roman" w:hAnsi="Open Sans" w:cs="Open Sans"/>
          <w:color w:val="263947"/>
          <w:kern w:val="0"/>
          <w:sz w:val="21"/>
          <w:szCs w:val="21"/>
          <w14:ligatures w14:val="none"/>
        </w:rPr>
        <w:t>An example item is ‘</w:t>
      </w:r>
      <w:r w:rsidR="00657DC7" w:rsidRPr="00657DC7">
        <w:rPr>
          <w:rFonts w:ascii="Open Sans" w:eastAsia="Times New Roman" w:hAnsi="Open Sans" w:cs="Open Sans"/>
          <w:color w:val="263947"/>
          <w:kern w:val="0"/>
          <w:sz w:val="21"/>
          <w:szCs w:val="21"/>
          <w14:ligatures w14:val="none"/>
        </w:rPr>
        <w:t>I can always accurately perceive when my heart is beating fast</w:t>
      </w:r>
      <w:r w:rsidR="00657DC7">
        <w:rPr>
          <w:rFonts w:ascii="Open Sans" w:eastAsia="Times New Roman" w:hAnsi="Open Sans" w:cs="Open Sans"/>
          <w:color w:val="263947"/>
          <w:kern w:val="0"/>
          <w:sz w:val="21"/>
          <w:szCs w:val="21"/>
          <w14:ligatures w14:val="none"/>
        </w:rPr>
        <w:t xml:space="preserve">’. </w:t>
      </w:r>
      <w:r w:rsidR="00A32756" w:rsidRPr="00A32756">
        <w:rPr>
          <w:rFonts w:ascii="Open Sans" w:eastAsia="Times New Roman" w:hAnsi="Open Sans" w:cs="Open Sans"/>
          <w:color w:val="263947"/>
          <w:kern w:val="0"/>
          <w:sz w:val="21"/>
          <w:szCs w:val="21"/>
          <w14:ligatures w14:val="none"/>
        </w:rPr>
        <w:t>No specific dimensions were measured in the IAS as the value of all responses will be combined for a final score of the self-reported interoceptive accuracy.</w:t>
      </w:r>
    </w:p>
    <w:p w14:paraId="34D88869" w14:textId="2DF94521" w:rsidR="00657DC7" w:rsidRPr="00657DC7" w:rsidRDefault="0070724B" w:rsidP="00657DC7">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sidRPr="00A32756">
        <w:rPr>
          <w:rFonts w:ascii="Open Sans" w:eastAsia="Times New Roman" w:hAnsi="Open Sans" w:cs="Open Sans"/>
          <w:color w:val="263947"/>
          <w:kern w:val="0"/>
          <w:sz w:val="21"/>
          <w:szCs w:val="21"/>
          <w14:ligatures w14:val="none"/>
        </w:rPr>
        <w:t>In the MAIA-2, participants will be requested to assess their self-reported interoceptive awareness for 37 items on a scale from 0 to 100. On this scale, a rating of 0 represented 'never,' while a rating of 100 indicated 'always.'</w:t>
      </w:r>
      <w:r w:rsidR="00A32756">
        <w:rPr>
          <w:rFonts w:ascii="Open Sans" w:eastAsia="Times New Roman" w:hAnsi="Open Sans" w:cs="Open Sans"/>
          <w:color w:val="263947"/>
          <w:kern w:val="0"/>
          <w:sz w:val="21"/>
          <w:szCs w:val="21"/>
          <w14:ligatures w14:val="none"/>
        </w:rPr>
        <w:t xml:space="preserve"> Some of the</w:t>
      </w:r>
      <w:r w:rsidR="0071285B">
        <w:rPr>
          <w:rFonts w:ascii="Open Sans" w:eastAsia="Times New Roman" w:hAnsi="Open Sans" w:cs="Open Sans"/>
          <w:color w:val="263947"/>
          <w:kern w:val="0"/>
          <w:sz w:val="21"/>
          <w:szCs w:val="21"/>
          <w14:ligatures w14:val="none"/>
        </w:rPr>
        <w:t xml:space="preserve"> example</w:t>
      </w:r>
      <w:r w:rsidR="00A32756">
        <w:rPr>
          <w:rFonts w:ascii="Open Sans" w:eastAsia="Times New Roman" w:hAnsi="Open Sans" w:cs="Open Sans"/>
          <w:color w:val="263947"/>
          <w:kern w:val="0"/>
          <w:sz w:val="21"/>
          <w:szCs w:val="21"/>
          <w14:ligatures w14:val="none"/>
        </w:rPr>
        <w:t xml:space="preserve"> dimen</w:t>
      </w:r>
      <w:r w:rsidR="0071285B">
        <w:rPr>
          <w:rFonts w:ascii="Open Sans" w:eastAsia="Times New Roman" w:hAnsi="Open Sans" w:cs="Open Sans"/>
          <w:color w:val="263947"/>
          <w:kern w:val="0"/>
          <w:sz w:val="21"/>
          <w:szCs w:val="21"/>
          <w14:ligatures w14:val="none"/>
        </w:rPr>
        <w:t xml:space="preserve">sions in which the </w:t>
      </w:r>
      <w:r w:rsidR="0071285B" w:rsidRPr="00A32756">
        <w:rPr>
          <w:rFonts w:ascii="Open Sans" w:eastAsia="Times New Roman" w:hAnsi="Open Sans" w:cs="Open Sans"/>
          <w:color w:val="263947"/>
          <w:kern w:val="0"/>
          <w:sz w:val="21"/>
          <w:szCs w:val="21"/>
          <w14:ligatures w14:val="none"/>
        </w:rPr>
        <w:t>MAIA-2</w:t>
      </w:r>
      <w:r w:rsidR="0071285B">
        <w:rPr>
          <w:rFonts w:ascii="Open Sans" w:eastAsia="Times New Roman" w:hAnsi="Open Sans" w:cs="Open Sans"/>
          <w:color w:val="263947"/>
          <w:kern w:val="0"/>
          <w:sz w:val="21"/>
          <w:szCs w:val="21"/>
          <w14:ligatures w14:val="none"/>
        </w:rPr>
        <w:t xml:space="preserve"> measures are ‘noticing</w:t>
      </w:r>
      <w:r w:rsidR="00657DC7">
        <w:rPr>
          <w:rFonts w:ascii="Open Sans" w:eastAsia="Times New Roman" w:hAnsi="Open Sans" w:cs="Open Sans"/>
          <w:color w:val="263947"/>
          <w:kern w:val="0"/>
          <w:sz w:val="21"/>
          <w:szCs w:val="21"/>
          <w14:ligatures w14:val="none"/>
        </w:rPr>
        <w:t xml:space="preserve"> (</w:t>
      </w:r>
      <w:r w:rsidR="00657DC7" w:rsidRPr="00657DC7">
        <w:rPr>
          <w:rFonts w:ascii="Open Sans" w:eastAsia="Times New Roman" w:hAnsi="Open Sans" w:cs="Open Sans"/>
          <w:color w:val="263947"/>
          <w:kern w:val="0"/>
          <w:sz w:val="21"/>
          <w:szCs w:val="21"/>
          <w14:ligatures w14:val="none"/>
        </w:rPr>
        <w:t>I notice when I am uncomfortable in my body</w:t>
      </w:r>
      <w:r w:rsidR="00657DC7">
        <w:rPr>
          <w:rFonts w:ascii="Open Sans" w:eastAsia="Times New Roman" w:hAnsi="Open Sans" w:cs="Open Sans"/>
          <w:color w:val="263947"/>
          <w:kern w:val="0"/>
          <w:sz w:val="21"/>
          <w:szCs w:val="21"/>
          <w14:ligatures w14:val="none"/>
        </w:rPr>
        <w:t>)</w:t>
      </w:r>
      <w:r w:rsidR="0071285B">
        <w:rPr>
          <w:rFonts w:ascii="Open Sans" w:eastAsia="Times New Roman" w:hAnsi="Open Sans" w:cs="Open Sans"/>
          <w:color w:val="263947"/>
          <w:kern w:val="0"/>
          <w:sz w:val="21"/>
          <w:szCs w:val="21"/>
          <w14:ligatures w14:val="none"/>
        </w:rPr>
        <w:t>’, ‘emotional awareness</w:t>
      </w:r>
      <w:r w:rsidR="00657DC7">
        <w:rPr>
          <w:rFonts w:ascii="Open Sans" w:eastAsia="Times New Roman" w:hAnsi="Open Sans" w:cs="Open Sans"/>
          <w:color w:val="263947"/>
          <w:kern w:val="0"/>
          <w:sz w:val="21"/>
          <w:szCs w:val="21"/>
          <w14:ligatures w14:val="none"/>
        </w:rPr>
        <w:t xml:space="preserve"> (</w:t>
      </w:r>
      <w:r w:rsidR="00657DC7" w:rsidRPr="00657DC7">
        <w:rPr>
          <w:rFonts w:ascii="Open Sans" w:eastAsia="Times New Roman" w:hAnsi="Open Sans" w:cs="Open Sans"/>
          <w:color w:val="263947"/>
          <w:kern w:val="0"/>
          <w:sz w:val="21"/>
          <w:szCs w:val="21"/>
          <w14:ligatures w14:val="none"/>
        </w:rPr>
        <w:t>I notice how my body changes when I feel happy / joyful</w:t>
      </w:r>
      <w:r w:rsidR="00657DC7">
        <w:rPr>
          <w:rFonts w:ascii="Open Sans" w:eastAsia="Times New Roman" w:hAnsi="Open Sans" w:cs="Open Sans"/>
          <w:color w:val="263947"/>
          <w:kern w:val="0"/>
          <w:sz w:val="21"/>
          <w:szCs w:val="21"/>
          <w14:ligatures w14:val="none"/>
        </w:rPr>
        <w:t>)</w:t>
      </w:r>
      <w:r w:rsidR="0071285B">
        <w:rPr>
          <w:rFonts w:ascii="Open Sans" w:eastAsia="Times New Roman" w:hAnsi="Open Sans" w:cs="Open Sans"/>
          <w:color w:val="263947"/>
          <w:kern w:val="0"/>
          <w:sz w:val="21"/>
          <w:szCs w:val="21"/>
          <w14:ligatures w14:val="none"/>
        </w:rPr>
        <w:t>’ and ‘body listening</w:t>
      </w:r>
      <w:r w:rsidR="00657DC7">
        <w:rPr>
          <w:rFonts w:ascii="Open Sans" w:eastAsia="Times New Roman" w:hAnsi="Open Sans" w:cs="Open Sans"/>
          <w:color w:val="263947"/>
          <w:kern w:val="0"/>
          <w:sz w:val="21"/>
          <w:szCs w:val="21"/>
          <w14:ligatures w14:val="none"/>
        </w:rPr>
        <w:t xml:space="preserve"> (</w:t>
      </w:r>
      <w:r w:rsidR="00657DC7" w:rsidRPr="00657DC7">
        <w:rPr>
          <w:rFonts w:ascii="Open Sans" w:eastAsia="Times New Roman" w:hAnsi="Open Sans" w:cs="Open Sans"/>
          <w:color w:val="263947"/>
          <w:kern w:val="0"/>
          <w:sz w:val="21"/>
          <w:szCs w:val="21"/>
          <w14:ligatures w14:val="none"/>
        </w:rPr>
        <w:t>I listen to my body to inform me about what to do</w:t>
      </w:r>
      <w:r w:rsidR="00657DC7">
        <w:rPr>
          <w:rFonts w:ascii="Open Sans" w:eastAsia="Times New Roman" w:hAnsi="Open Sans" w:cs="Open Sans"/>
          <w:color w:val="263947"/>
          <w:kern w:val="0"/>
          <w:sz w:val="21"/>
          <w:szCs w:val="21"/>
          <w14:ligatures w14:val="none"/>
        </w:rPr>
        <w:t>)</w:t>
      </w:r>
      <w:r w:rsidR="0071285B">
        <w:rPr>
          <w:rFonts w:ascii="Open Sans" w:eastAsia="Times New Roman" w:hAnsi="Open Sans" w:cs="Open Sans"/>
          <w:color w:val="263947"/>
          <w:kern w:val="0"/>
          <w:sz w:val="21"/>
          <w:szCs w:val="21"/>
          <w14:ligatures w14:val="none"/>
        </w:rPr>
        <w:t>’</w:t>
      </w:r>
      <w:r w:rsidR="00657DC7">
        <w:rPr>
          <w:rFonts w:ascii="Open Sans" w:eastAsia="Times New Roman" w:hAnsi="Open Sans" w:cs="Open Sans"/>
          <w:color w:val="263947"/>
          <w:kern w:val="0"/>
          <w:sz w:val="21"/>
          <w:szCs w:val="21"/>
          <w14:ligatures w14:val="none"/>
        </w:rPr>
        <w:t>.</w:t>
      </w:r>
    </w:p>
    <w:p w14:paraId="362C4581" w14:textId="5AC0683C" w:rsidR="00657DC7" w:rsidRPr="0070150B" w:rsidRDefault="0070724B" w:rsidP="00657DC7">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sidRPr="00657DC7">
        <w:rPr>
          <w:rFonts w:ascii="Open Sans" w:eastAsia="Times New Roman" w:hAnsi="Open Sans" w:cs="Open Sans"/>
          <w:color w:val="263947"/>
          <w:kern w:val="0"/>
          <w:sz w:val="21"/>
          <w:szCs w:val="21"/>
          <w14:ligatures w14:val="none"/>
        </w:rPr>
        <w:t xml:space="preserve">In the PI-99, participants were asked to evaluate their self-reported beliefs about the world for 99 items using a scale ranging from 0 to 100. A rating of 0 corresponded to 'strongly disagree,' while a rating of 100 indicated 'strongly agree.' </w:t>
      </w:r>
      <w:r w:rsidR="00657DC7">
        <w:rPr>
          <w:rFonts w:ascii="Open Sans" w:eastAsia="Times New Roman" w:hAnsi="Open Sans" w:cs="Open Sans"/>
          <w:color w:val="263947"/>
          <w:kern w:val="0"/>
          <w:sz w:val="21"/>
          <w:szCs w:val="21"/>
          <w14:ligatures w14:val="none"/>
        </w:rPr>
        <w:t xml:space="preserve">Some of the example dimensions in which the </w:t>
      </w:r>
      <w:r w:rsidR="00657DC7" w:rsidRPr="00657DC7">
        <w:rPr>
          <w:rFonts w:ascii="Open Sans" w:eastAsia="Times New Roman" w:hAnsi="Open Sans" w:cs="Open Sans"/>
          <w:color w:val="263947"/>
          <w:kern w:val="0"/>
          <w:sz w:val="21"/>
          <w:szCs w:val="21"/>
          <w14:ligatures w14:val="none"/>
        </w:rPr>
        <w:t>PI-99</w:t>
      </w:r>
      <w:r w:rsidR="00657DC7">
        <w:rPr>
          <w:rFonts w:ascii="Open Sans" w:eastAsia="Times New Roman" w:hAnsi="Open Sans" w:cs="Open Sans"/>
          <w:color w:val="263947"/>
          <w:kern w:val="0"/>
          <w:sz w:val="21"/>
          <w:szCs w:val="21"/>
          <w14:ligatures w14:val="none"/>
        </w:rPr>
        <w:t xml:space="preserve"> measures are ‘</w:t>
      </w:r>
      <w:r w:rsidR="0070150B">
        <w:rPr>
          <w:rFonts w:ascii="Open Sans" w:eastAsia="Times New Roman" w:hAnsi="Open Sans" w:cs="Open Sans"/>
          <w:color w:val="263947"/>
          <w:kern w:val="0"/>
          <w:sz w:val="21"/>
          <w:szCs w:val="21"/>
          <w14:ligatures w14:val="none"/>
        </w:rPr>
        <w:t>alive</w:t>
      </w:r>
      <w:r w:rsidR="00657DC7">
        <w:rPr>
          <w:rFonts w:ascii="Open Sans" w:eastAsia="Times New Roman" w:hAnsi="Open Sans" w:cs="Open Sans"/>
          <w:color w:val="263947"/>
          <w:kern w:val="0"/>
          <w:sz w:val="21"/>
          <w:szCs w:val="21"/>
          <w14:ligatures w14:val="none"/>
        </w:rPr>
        <w:t xml:space="preserve"> (</w:t>
      </w:r>
      <w:r w:rsidR="0070150B" w:rsidRPr="0070150B">
        <w:rPr>
          <w:rFonts w:ascii="Open Sans" w:eastAsia="Times New Roman" w:hAnsi="Open Sans" w:cs="Open Sans"/>
          <w:color w:val="263947"/>
          <w:kern w:val="0"/>
          <w:sz w:val="21"/>
          <w:szCs w:val="21"/>
          <w14:ligatures w14:val="none"/>
        </w:rPr>
        <w:t>What happens in the world is meant to happen</w:t>
      </w:r>
      <w:r w:rsidR="00657DC7">
        <w:rPr>
          <w:rFonts w:ascii="Open Sans" w:eastAsia="Times New Roman" w:hAnsi="Open Sans" w:cs="Open Sans"/>
          <w:color w:val="263947"/>
          <w:kern w:val="0"/>
          <w:sz w:val="21"/>
          <w:szCs w:val="21"/>
          <w14:ligatures w14:val="none"/>
        </w:rPr>
        <w:t>)’, ‘</w:t>
      </w:r>
      <w:r w:rsidR="0070150B">
        <w:rPr>
          <w:rFonts w:ascii="Open Sans" w:eastAsia="Times New Roman" w:hAnsi="Open Sans" w:cs="Open Sans"/>
          <w:color w:val="263947"/>
          <w:kern w:val="0"/>
          <w:sz w:val="21"/>
          <w:szCs w:val="21"/>
          <w14:ligatures w14:val="none"/>
        </w:rPr>
        <w:t xml:space="preserve">understandable </w:t>
      </w:r>
      <w:r w:rsidR="00657DC7">
        <w:rPr>
          <w:rFonts w:ascii="Open Sans" w:eastAsia="Times New Roman" w:hAnsi="Open Sans" w:cs="Open Sans"/>
          <w:color w:val="263947"/>
          <w:kern w:val="0"/>
          <w:sz w:val="21"/>
          <w:szCs w:val="21"/>
          <w14:ligatures w14:val="none"/>
        </w:rPr>
        <w:t>(</w:t>
      </w:r>
      <w:r w:rsidR="0070150B" w:rsidRPr="0070150B">
        <w:rPr>
          <w:rFonts w:ascii="Open Sans" w:eastAsia="Times New Roman" w:hAnsi="Open Sans" w:cs="Open Sans"/>
          <w:color w:val="263947"/>
          <w:kern w:val="0"/>
          <w:sz w:val="21"/>
          <w:szCs w:val="21"/>
          <w14:ligatures w14:val="none"/>
        </w:rPr>
        <w:t>The world is a confusing place where many skills and subjects are too hard to figure out</w:t>
      </w:r>
      <w:r w:rsidR="00657DC7">
        <w:rPr>
          <w:rFonts w:ascii="Open Sans" w:eastAsia="Times New Roman" w:hAnsi="Open Sans" w:cs="Open Sans"/>
          <w:color w:val="263947"/>
          <w:kern w:val="0"/>
          <w:sz w:val="21"/>
          <w:szCs w:val="21"/>
          <w14:ligatures w14:val="none"/>
        </w:rPr>
        <w:t>)’ and ‘</w:t>
      </w:r>
      <w:r w:rsidR="0070150B">
        <w:rPr>
          <w:rFonts w:ascii="Open Sans" w:eastAsia="Times New Roman" w:hAnsi="Open Sans" w:cs="Open Sans"/>
          <w:color w:val="263947"/>
          <w:kern w:val="0"/>
          <w:sz w:val="21"/>
          <w:szCs w:val="21"/>
          <w14:ligatures w14:val="none"/>
        </w:rPr>
        <w:t>hierarchical</w:t>
      </w:r>
      <w:r w:rsidR="00657DC7">
        <w:rPr>
          <w:rFonts w:ascii="Open Sans" w:eastAsia="Times New Roman" w:hAnsi="Open Sans" w:cs="Open Sans"/>
          <w:color w:val="263947"/>
          <w:kern w:val="0"/>
          <w:sz w:val="21"/>
          <w:szCs w:val="21"/>
          <w14:ligatures w14:val="none"/>
        </w:rPr>
        <w:t xml:space="preserve"> (</w:t>
      </w:r>
      <w:r w:rsidR="0070150B" w:rsidRPr="0070150B">
        <w:rPr>
          <w:rFonts w:ascii="Open Sans" w:eastAsia="Times New Roman" w:hAnsi="Open Sans" w:cs="Open Sans"/>
          <w:color w:val="263947"/>
          <w:kern w:val="0"/>
          <w:sz w:val="21"/>
          <w:szCs w:val="21"/>
          <w14:ligatures w14:val="none"/>
        </w:rPr>
        <w:t>Humans, animals, plants, and pretty much everything else can be organi</w:t>
      </w:r>
      <w:r w:rsidR="0070150B">
        <w:rPr>
          <w:rFonts w:ascii="Open Sans" w:eastAsia="Times New Roman" w:hAnsi="Open Sans" w:cs="Open Sans"/>
          <w:color w:val="263947"/>
          <w:kern w:val="0"/>
          <w:sz w:val="21"/>
          <w:szCs w:val="21"/>
          <w14:ligatures w14:val="none"/>
        </w:rPr>
        <w:t>s</w:t>
      </w:r>
      <w:r w:rsidR="0070150B" w:rsidRPr="0070150B">
        <w:rPr>
          <w:rFonts w:ascii="Open Sans" w:eastAsia="Times New Roman" w:hAnsi="Open Sans" w:cs="Open Sans"/>
          <w:color w:val="263947"/>
          <w:kern w:val="0"/>
          <w:sz w:val="21"/>
          <w:szCs w:val="21"/>
          <w14:ligatures w14:val="none"/>
        </w:rPr>
        <w:t>ed by how important or good they are</w:t>
      </w:r>
      <w:r w:rsidR="00657DC7">
        <w:rPr>
          <w:rFonts w:ascii="Open Sans" w:eastAsia="Times New Roman" w:hAnsi="Open Sans" w:cs="Open Sans"/>
          <w:color w:val="263947"/>
          <w:kern w:val="0"/>
          <w:sz w:val="21"/>
          <w:szCs w:val="21"/>
          <w14:ligatures w14:val="none"/>
        </w:rPr>
        <w:t>)’.</w:t>
      </w:r>
    </w:p>
    <w:p w14:paraId="3255D8A3" w14:textId="19726D4B" w:rsidR="0070150B" w:rsidRDefault="0070724B" w:rsidP="0070724B">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sidRPr="00657DC7">
        <w:rPr>
          <w:rFonts w:ascii="Open Sans" w:eastAsia="Times New Roman" w:hAnsi="Open Sans" w:cs="Open Sans"/>
          <w:color w:val="263947"/>
          <w:kern w:val="0"/>
          <w:sz w:val="21"/>
          <w:szCs w:val="21"/>
          <w14:ligatures w14:val="none"/>
        </w:rPr>
        <w:t xml:space="preserve">In the HBC, the objective measurement of interoceptive ability will involve comparing participants' actual number of heartbeats during a given period with their reported number of heartbeats. This comparison will yield a percentage error value, where a lower percentage error indicates a better interoceptive ability and a higher percentage error suggests a lesser ability. </w:t>
      </w:r>
    </w:p>
    <w:p w14:paraId="3001F50C" w14:textId="663B3329" w:rsidR="0070724B" w:rsidRPr="00657DC7" w:rsidRDefault="0070150B" w:rsidP="0070724B">
      <w:pPr>
        <w:pStyle w:val="ListParagraph"/>
        <w:numPr>
          <w:ilvl w:val="0"/>
          <w:numId w:val="5"/>
        </w:numPr>
        <w:spacing w:before="150" w:after="0" w:line="240" w:lineRule="auto"/>
        <w:jc w:val="both"/>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 xml:space="preserve">In the TAP, </w:t>
      </w:r>
      <w:r w:rsidRPr="0070150B">
        <w:rPr>
          <w:rFonts w:ascii="Open Sans" w:eastAsia="Times New Roman" w:hAnsi="Open Sans" w:cs="Open Sans"/>
          <w:color w:val="263947"/>
          <w:kern w:val="0"/>
          <w:sz w:val="21"/>
          <w:szCs w:val="21"/>
          <w14:ligatures w14:val="none"/>
        </w:rPr>
        <w:t>beat-to-tap consistency</w:t>
      </w:r>
      <w:r>
        <w:rPr>
          <w:rFonts w:ascii="Open Sans" w:eastAsia="Times New Roman" w:hAnsi="Open Sans" w:cs="Open Sans"/>
          <w:color w:val="263947"/>
          <w:kern w:val="0"/>
          <w:sz w:val="21"/>
          <w:szCs w:val="21"/>
          <w14:ligatures w14:val="none"/>
        </w:rPr>
        <w:t xml:space="preserve"> will be measured by matching each tap to the nearest heartbeat to calculate</w:t>
      </w:r>
      <w:r w:rsidRPr="0070150B">
        <w:t xml:space="preserve"> </w:t>
      </w:r>
      <w:r w:rsidRPr="0070150B">
        <w:rPr>
          <w:rFonts w:ascii="Open Sans" w:eastAsia="Times New Roman" w:hAnsi="Open Sans" w:cs="Open Sans"/>
          <w:color w:val="263947"/>
          <w:kern w:val="0"/>
          <w:sz w:val="21"/>
          <w:szCs w:val="21"/>
          <w14:ligatures w14:val="none"/>
        </w:rPr>
        <w:t xml:space="preserve">the time difference </w:t>
      </w:r>
      <w:r>
        <w:rPr>
          <w:rFonts w:ascii="Open Sans" w:eastAsia="Times New Roman" w:hAnsi="Open Sans" w:cs="Open Sans"/>
          <w:color w:val="263947"/>
          <w:kern w:val="0"/>
          <w:sz w:val="21"/>
          <w:szCs w:val="21"/>
          <w14:ligatures w14:val="none"/>
        </w:rPr>
        <w:t xml:space="preserve">in </w:t>
      </w:r>
      <w:r w:rsidRPr="0070150B">
        <w:rPr>
          <w:rFonts w:ascii="Open Sans" w:eastAsia="Times New Roman" w:hAnsi="Open Sans" w:cs="Open Sans"/>
          <w:color w:val="263947"/>
          <w:kern w:val="0"/>
          <w:sz w:val="21"/>
          <w:szCs w:val="21"/>
          <w14:ligatures w14:val="none"/>
        </w:rPr>
        <w:t>between</w:t>
      </w:r>
      <w:r>
        <w:rPr>
          <w:rFonts w:ascii="Open Sans" w:eastAsia="Times New Roman" w:hAnsi="Open Sans" w:cs="Open Sans"/>
          <w:color w:val="263947"/>
          <w:kern w:val="0"/>
          <w:sz w:val="21"/>
          <w:szCs w:val="21"/>
          <w14:ligatures w14:val="none"/>
        </w:rPr>
        <w:t xml:space="preserve">, followed by the random distribution of their </w:t>
      </w:r>
      <w:r w:rsidRPr="0070150B">
        <w:rPr>
          <w:rFonts w:ascii="Open Sans" w:eastAsia="Times New Roman" w:hAnsi="Open Sans" w:cs="Open Sans"/>
          <w:color w:val="263947"/>
          <w:kern w:val="0"/>
          <w:sz w:val="21"/>
          <w:szCs w:val="21"/>
          <w14:ligatures w14:val="none"/>
        </w:rPr>
        <w:t>recorded heartbeats and responses</w:t>
      </w:r>
      <w:r w:rsidRPr="0070150B">
        <w:t xml:space="preserve"> </w:t>
      </w:r>
      <w:r>
        <w:rPr>
          <w:rFonts w:ascii="Open Sans" w:eastAsia="Times New Roman" w:hAnsi="Open Sans" w:cs="Open Sans"/>
          <w:color w:val="263947"/>
          <w:kern w:val="0"/>
          <w:sz w:val="21"/>
          <w:szCs w:val="21"/>
          <w14:ligatures w14:val="none"/>
        </w:rPr>
        <w:t>t</w:t>
      </w:r>
      <w:r w:rsidRPr="0070150B">
        <w:rPr>
          <w:rFonts w:ascii="Open Sans" w:eastAsia="Times New Roman" w:hAnsi="Open Sans" w:cs="Open Sans"/>
          <w:color w:val="263947"/>
          <w:kern w:val="0"/>
          <w:sz w:val="21"/>
          <w:szCs w:val="21"/>
          <w14:ligatures w14:val="none"/>
        </w:rPr>
        <w:t>o establish a baseline for random tapping</w:t>
      </w:r>
      <w:r>
        <w:rPr>
          <w:rFonts w:ascii="Open Sans" w:eastAsia="Times New Roman" w:hAnsi="Open Sans" w:cs="Open Sans"/>
          <w:color w:val="263947"/>
          <w:kern w:val="0"/>
          <w:sz w:val="21"/>
          <w:szCs w:val="21"/>
          <w14:ligatures w14:val="none"/>
        </w:rPr>
        <w:t xml:space="preserve">, then converting the </w:t>
      </w:r>
      <w:r w:rsidRPr="0070150B">
        <w:rPr>
          <w:rFonts w:ascii="Open Sans" w:eastAsia="Times New Roman" w:hAnsi="Open Sans" w:cs="Open Sans"/>
          <w:color w:val="263947"/>
          <w:kern w:val="0"/>
          <w:sz w:val="21"/>
          <w:szCs w:val="21"/>
          <w14:ligatures w14:val="none"/>
        </w:rPr>
        <w:t>actual tapping behavio</w:t>
      </w:r>
      <w:r>
        <w:rPr>
          <w:rFonts w:ascii="Open Sans" w:eastAsia="Times New Roman" w:hAnsi="Open Sans" w:cs="Open Sans"/>
          <w:color w:val="263947"/>
          <w:kern w:val="0"/>
          <w:sz w:val="21"/>
          <w:szCs w:val="21"/>
          <w14:ligatures w14:val="none"/>
        </w:rPr>
        <w:t>u</w:t>
      </w:r>
      <w:r w:rsidRPr="0070150B">
        <w:rPr>
          <w:rFonts w:ascii="Open Sans" w:eastAsia="Times New Roman" w:hAnsi="Open Sans" w:cs="Open Sans"/>
          <w:color w:val="263947"/>
          <w:kern w:val="0"/>
          <w:sz w:val="21"/>
          <w:szCs w:val="21"/>
          <w14:ligatures w14:val="none"/>
        </w:rPr>
        <w:t>r into a Z-score</w:t>
      </w:r>
      <w:r>
        <w:rPr>
          <w:rFonts w:ascii="Open Sans" w:eastAsia="Times New Roman" w:hAnsi="Open Sans" w:cs="Open Sans"/>
          <w:color w:val="263947"/>
          <w:kern w:val="0"/>
          <w:sz w:val="21"/>
          <w:szCs w:val="21"/>
          <w14:ligatures w14:val="none"/>
        </w:rPr>
        <w:t>.</w:t>
      </w:r>
    </w:p>
    <w:p w14:paraId="0E5311A1" w14:textId="77777777" w:rsidR="00A32756" w:rsidRPr="0070724B" w:rsidRDefault="00A32756" w:rsidP="0070724B">
      <w:pPr>
        <w:spacing w:before="150" w:after="0" w:line="240" w:lineRule="auto"/>
        <w:rPr>
          <w:rFonts w:ascii="Open Sans" w:eastAsia="Times New Roman" w:hAnsi="Open Sans" w:cs="Open Sans"/>
          <w:color w:val="263947"/>
          <w:kern w:val="0"/>
          <w:sz w:val="21"/>
          <w:szCs w:val="21"/>
          <w14:ligatures w14:val="none"/>
        </w:rPr>
      </w:pPr>
    </w:p>
    <w:p w14:paraId="5622A88C"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lastRenderedPageBreak/>
        <w:t>No files selected</w:t>
      </w:r>
    </w:p>
    <w:p w14:paraId="0AA8DEE0"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Indices</w:t>
      </w:r>
    </w:p>
    <w:p w14:paraId="0B7AECF4"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05E0FB40"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231378FB"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Analysis Plan</w:t>
      </w:r>
    </w:p>
    <w:p w14:paraId="3D14E789"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Statistical models</w:t>
      </w:r>
    </w:p>
    <w:p w14:paraId="66034F01" w14:textId="56ADAF5D" w:rsidR="0070724B" w:rsidRPr="0070724B" w:rsidRDefault="00F92222" w:rsidP="0070724B">
      <w:pPr>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Bayesian correlation tests will be conducted to</w:t>
      </w:r>
      <w:r w:rsidR="0070724B" w:rsidRPr="0070724B">
        <w:rPr>
          <w:rFonts w:ascii="Open Sans" w:eastAsia="Times New Roman" w:hAnsi="Open Sans" w:cs="Open Sans"/>
          <w:color w:val="263947"/>
          <w:kern w:val="0"/>
          <w:sz w:val="21"/>
          <w:szCs w:val="21"/>
          <w14:ligatures w14:val="none"/>
        </w:rPr>
        <w:t xml:space="preserve"> </w:t>
      </w:r>
      <w:r w:rsidR="00C80178" w:rsidRPr="0070724B">
        <w:rPr>
          <w:rFonts w:ascii="Open Sans" w:eastAsia="Times New Roman" w:hAnsi="Open Sans" w:cs="Open Sans"/>
          <w:color w:val="263947"/>
          <w:kern w:val="0"/>
          <w:sz w:val="21"/>
          <w:szCs w:val="21"/>
          <w14:ligatures w14:val="none"/>
        </w:rPr>
        <w:t>analy</w:t>
      </w:r>
      <w:r w:rsidR="00C80178">
        <w:rPr>
          <w:rFonts w:ascii="Open Sans" w:eastAsia="Times New Roman" w:hAnsi="Open Sans" w:cs="Open Sans"/>
          <w:color w:val="263947"/>
          <w:kern w:val="0"/>
          <w:sz w:val="21"/>
          <w:szCs w:val="21"/>
          <w14:ligatures w14:val="none"/>
        </w:rPr>
        <w:t>se</w:t>
      </w:r>
      <w:r w:rsidR="0070724B" w:rsidRPr="0070724B">
        <w:rPr>
          <w:rFonts w:ascii="Open Sans" w:eastAsia="Times New Roman" w:hAnsi="Open Sans" w:cs="Open Sans"/>
          <w:color w:val="263947"/>
          <w:kern w:val="0"/>
          <w:sz w:val="21"/>
          <w:szCs w:val="21"/>
          <w14:ligatures w14:val="none"/>
        </w:rPr>
        <w:t xml:space="preserve"> the relationship between each interoceptive ability measurement (IAS, MAIA-2, HBC, and </w:t>
      </w:r>
      <w:r w:rsidR="00C80178">
        <w:rPr>
          <w:rFonts w:ascii="Open Sans" w:eastAsia="Times New Roman" w:hAnsi="Open Sans" w:cs="Open Sans"/>
          <w:color w:val="263947"/>
          <w:kern w:val="0"/>
          <w:sz w:val="21"/>
          <w:szCs w:val="21"/>
          <w14:ligatures w14:val="none"/>
        </w:rPr>
        <w:t>TAP</w:t>
      </w:r>
      <w:r w:rsidR="0070724B" w:rsidRPr="0070724B">
        <w:rPr>
          <w:rFonts w:ascii="Open Sans" w:eastAsia="Times New Roman" w:hAnsi="Open Sans" w:cs="Open Sans"/>
          <w:color w:val="263947"/>
          <w:kern w:val="0"/>
          <w:sz w:val="21"/>
          <w:szCs w:val="21"/>
          <w14:ligatures w14:val="none"/>
        </w:rPr>
        <w:t xml:space="preserve">) and </w:t>
      </w:r>
      <w:r>
        <w:rPr>
          <w:rFonts w:ascii="Open Sans" w:eastAsia="Times New Roman" w:hAnsi="Open Sans" w:cs="Open Sans"/>
          <w:color w:val="263947"/>
          <w:kern w:val="0"/>
          <w:sz w:val="21"/>
          <w:szCs w:val="21"/>
          <w14:ligatures w14:val="none"/>
        </w:rPr>
        <w:t>primal beliefs</w:t>
      </w:r>
      <w:r w:rsidR="0070724B" w:rsidRPr="0070724B">
        <w:rPr>
          <w:rFonts w:ascii="Open Sans" w:eastAsia="Times New Roman" w:hAnsi="Open Sans" w:cs="Open Sans"/>
          <w:color w:val="263947"/>
          <w:kern w:val="0"/>
          <w:sz w:val="21"/>
          <w:szCs w:val="21"/>
          <w14:ligatures w14:val="none"/>
        </w:rPr>
        <w:t>.</w:t>
      </w:r>
    </w:p>
    <w:p w14:paraId="27FACA35"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files selected</w:t>
      </w:r>
    </w:p>
    <w:p w14:paraId="5B2C1BDC"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Transformations</w:t>
      </w:r>
    </w:p>
    <w:p w14:paraId="4635A123"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127389DE"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Inference criteria</w:t>
      </w:r>
    </w:p>
    <w:p w14:paraId="757CCE6E" w14:textId="33388F4D" w:rsidR="0070724B" w:rsidRDefault="00F92222" w:rsidP="0070724B">
      <w:pPr>
        <w:spacing w:before="150" w:after="0" w:line="240" w:lineRule="auto"/>
        <w:rPr>
          <w:rFonts w:ascii="Open Sans" w:eastAsia="Times New Roman" w:hAnsi="Open Sans" w:cs="Open Sans"/>
          <w:color w:val="263947"/>
          <w:kern w:val="0"/>
          <w:sz w:val="21"/>
          <w:szCs w:val="21"/>
          <w14:ligatures w14:val="none"/>
        </w:rPr>
      </w:pPr>
      <w:r>
        <w:rPr>
          <w:rFonts w:ascii="Open Sans" w:eastAsia="Times New Roman" w:hAnsi="Open Sans" w:cs="Open Sans"/>
          <w:color w:val="263947"/>
          <w:kern w:val="0"/>
          <w:sz w:val="21"/>
          <w:szCs w:val="21"/>
          <w14:ligatures w14:val="none"/>
        </w:rPr>
        <w:t>Bayes Factor &gt; 6</w:t>
      </w:r>
      <w:r w:rsidR="0070724B" w:rsidRPr="0070724B">
        <w:rPr>
          <w:rFonts w:ascii="Open Sans" w:eastAsia="Times New Roman" w:hAnsi="Open Sans" w:cs="Open Sans"/>
          <w:color w:val="263947"/>
          <w:kern w:val="0"/>
          <w:sz w:val="21"/>
          <w:szCs w:val="21"/>
          <w14:ligatures w14:val="none"/>
        </w:rPr>
        <w:t>.</w:t>
      </w:r>
    </w:p>
    <w:p w14:paraId="0C0F168B" w14:textId="77777777" w:rsidR="00C80178" w:rsidRPr="0070724B" w:rsidRDefault="00C80178" w:rsidP="0070724B">
      <w:pPr>
        <w:spacing w:before="150" w:after="0" w:line="240" w:lineRule="auto"/>
        <w:rPr>
          <w:rFonts w:ascii="Open Sans" w:eastAsia="Times New Roman" w:hAnsi="Open Sans" w:cs="Open Sans"/>
          <w:color w:val="263947"/>
          <w:kern w:val="0"/>
          <w:sz w:val="21"/>
          <w:szCs w:val="21"/>
          <w14:ligatures w14:val="none"/>
        </w:rPr>
      </w:pPr>
    </w:p>
    <w:p w14:paraId="5008486C"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Data exclusion</w:t>
      </w:r>
    </w:p>
    <w:p w14:paraId="68CF37D1"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709D2BEF"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Missing data</w:t>
      </w:r>
    </w:p>
    <w:p w14:paraId="58AB55F3"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400D3B4C" w14:textId="77777777" w:rsid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Exploratory analysis</w:t>
      </w:r>
    </w:p>
    <w:p w14:paraId="26147B71" w14:textId="04119B7C" w:rsidR="00C80178" w:rsidRPr="00C80178" w:rsidRDefault="00C80178" w:rsidP="00C80178">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1D5A4711" w14:textId="77777777" w:rsidR="0070724B" w:rsidRPr="0070724B" w:rsidRDefault="0070724B" w:rsidP="0070724B">
      <w:pPr>
        <w:spacing w:before="300" w:after="0" w:line="240" w:lineRule="auto"/>
        <w:outlineLvl w:val="1"/>
        <w:rPr>
          <w:rFonts w:ascii="Open Sans" w:eastAsia="Times New Roman" w:hAnsi="Open Sans" w:cs="Open Sans"/>
          <w:b/>
          <w:bCs/>
          <w:color w:val="263947"/>
          <w:kern w:val="0"/>
          <w:sz w:val="36"/>
          <w:szCs w:val="36"/>
          <w14:ligatures w14:val="none"/>
        </w:rPr>
      </w:pPr>
      <w:r w:rsidRPr="0070724B">
        <w:rPr>
          <w:rFonts w:ascii="Open Sans" w:eastAsia="Times New Roman" w:hAnsi="Open Sans" w:cs="Open Sans"/>
          <w:b/>
          <w:bCs/>
          <w:color w:val="263947"/>
          <w:kern w:val="0"/>
          <w:sz w:val="36"/>
          <w:szCs w:val="36"/>
          <w14:ligatures w14:val="none"/>
        </w:rPr>
        <w:t>Other</w:t>
      </w:r>
    </w:p>
    <w:p w14:paraId="2B652135" w14:textId="77777777" w:rsidR="0070724B" w:rsidRPr="0070724B" w:rsidRDefault="0070724B" w:rsidP="0070724B">
      <w:pPr>
        <w:spacing w:after="0" w:line="240" w:lineRule="auto"/>
        <w:rPr>
          <w:rFonts w:ascii="Times New Roman" w:eastAsia="Times New Roman" w:hAnsi="Times New Roman" w:cs="Times New Roman"/>
          <w:color w:val="263947"/>
          <w:kern w:val="0"/>
          <w:sz w:val="21"/>
          <w:szCs w:val="21"/>
          <w14:ligatures w14:val="none"/>
        </w:rPr>
      </w:pPr>
      <w:r w:rsidRPr="0070724B">
        <w:rPr>
          <w:rFonts w:ascii="Times New Roman" w:eastAsia="Times New Roman" w:hAnsi="Times New Roman" w:cs="Times New Roman"/>
          <w:color w:val="263947"/>
          <w:kern w:val="0"/>
          <w:sz w:val="21"/>
          <w:szCs w:val="21"/>
          <w14:ligatures w14:val="none"/>
        </w:rPr>
        <w:t>Other</w:t>
      </w:r>
    </w:p>
    <w:p w14:paraId="61B7B369" w14:textId="77777777" w:rsidR="0070724B" w:rsidRPr="0070724B" w:rsidRDefault="0070724B" w:rsidP="0070724B">
      <w:pPr>
        <w:spacing w:before="150" w:after="0" w:line="240" w:lineRule="auto"/>
        <w:rPr>
          <w:rFonts w:ascii="Open Sans" w:eastAsia="Times New Roman" w:hAnsi="Open Sans" w:cs="Open Sans"/>
          <w:i/>
          <w:iCs/>
          <w:color w:val="263947"/>
          <w:kern w:val="0"/>
          <w:sz w:val="21"/>
          <w:szCs w:val="21"/>
          <w14:ligatures w14:val="none"/>
        </w:rPr>
      </w:pPr>
      <w:r w:rsidRPr="0070724B">
        <w:rPr>
          <w:rFonts w:ascii="Open Sans" w:eastAsia="Times New Roman" w:hAnsi="Open Sans" w:cs="Open Sans"/>
          <w:i/>
          <w:iCs/>
          <w:color w:val="263947"/>
          <w:kern w:val="0"/>
          <w:sz w:val="21"/>
          <w:szCs w:val="21"/>
          <w14:ligatures w14:val="none"/>
        </w:rPr>
        <w:t>No response</w:t>
      </w:r>
    </w:p>
    <w:p w14:paraId="38A86F77" w14:textId="77777777" w:rsidR="00104CCB" w:rsidRDefault="00104CCB"/>
    <w:sectPr w:rsidR="00104C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464"/>
    <w:multiLevelType w:val="hybridMultilevel"/>
    <w:tmpl w:val="2E780DA4"/>
    <w:lvl w:ilvl="0" w:tplc="CA3C0EE8">
      <w:numFmt w:val="bullet"/>
      <w:lvlText w:val="-"/>
      <w:lvlJc w:val="left"/>
      <w:pPr>
        <w:ind w:left="720" w:hanging="360"/>
      </w:pPr>
      <w:rPr>
        <w:rFonts w:ascii="Open Sans" w:eastAsia="Times New Roman" w:hAnsi="Open Sans" w:cs="Open San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58061BF"/>
    <w:multiLevelType w:val="multilevel"/>
    <w:tmpl w:val="2E54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C3DC3"/>
    <w:multiLevelType w:val="hybridMultilevel"/>
    <w:tmpl w:val="2200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D00BF"/>
    <w:multiLevelType w:val="hybridMultilevel"/>
    <w:tmpl w:val="AFA0FE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0F4825"/>
    <w:multiLevelType w:val="multilevel"/>
    <w:tmpl w:val="0A9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723927">
    <w:abstractNumId w:val="4"/>
  </w:num>
  <w:num w:numId="2" w16cid:durableId="1352073848">
    <w:abstractNumId w:val="1"/>
  </w:num>
  <w:num w:numId="3" w16cid:durableId="1118990636">
    <w:abstractNumId w:val="0"/>
  </w:num>
  <w:num w:numId="4" w16cid:durableId="729964591">
    <w:abstractNumId w:val="2"/>
  </w:num>
  <w:num w:numId="5" w16cid:durableId="21125030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ng Xu">
    <w15:presenceInfo w15:providerId="AD" w15:userId="S::jx205@sussex.ac.uk::495e957f-bbcc-4dd7-afac-68f1329ab241"/>
  </w15:person>
  <w15:person w15:author="Dominique Makowski">
    <w15:presenceInfo w15:providerId="AD" w15:userId="S::dmm56@sussex.ac.uk::55f4f0e0-3f37-4f46-a528-296a38a34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4F"/>
    <w:rsid w:val="00104CCB"/>
    <w:rsid w:val="00175A2A"/>
    <w:rsid w:val="004A2A9A"/>
    <w:rsid w:val="00657DC7"/>
    <w:rsid w:val="006B1AA0"/>
    <w:rsid w:val="00700376"/>
    <w:rsid w:val="0070150B"/>
    <w:rsid w:val="0070724B"/>
    <w:rsid w:val="0071285B"/>
    <w:rsid w:val="00766133"/>
    <w:rsid w:val="00A32756"/>
    <w:rsid w:val="00C638E0"/>
    <w:rsid w:val="00C65368"/>
    <w:rsid w:val="00C80178"/>
    <w:rsid w:val="00C82B4F"/>
    <w:rsid w:val="00D32446"/>
    <w:rsid w:val="00E370A2"/>
    <w:rsid w:val="00F115B2"/>
    <w:rsid w:val="00F92222"/>
    <w:rsid w:val="00FC58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9482"/>
  <w15:chartTrackingRefBased/>
  <w15:docId w15:val="{2F917180-9EDB-45F8-A282-D2F09170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72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724B"/>
    <w:rPr>
      <w:rFonts w:ascii="Times New Roman" w:eastAsia="Times New Roman" w:hAnsi="Times New Roman" w:cs="Times New Roman"/>
      <w:b/>
      <w:bCs/>
      <w:kern w:val="0"/>
      <w:sz w:val="36"/>
      <w:szCs w:val="36"/>
      <w14:ligatures w14:val="none"/>
    </w:rPr>
  </w:style>
  <w:style w:type="paragraph" w:customStyle="1" w:styleId="displaytext1ytoza">
    <w:name w:val="_displaytext_1ytoza"/>
    <w:basedOn w:val="Normal"/>
    <w:rsid w:val="0070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evalue17j1v8">
    <w:name w:val="_responsevalue_17j1v8"/>
    <w:basedOn w:val="Normal"/>
    <w:rsid w:val="0070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evaluen15biu">
    <w:name w:val="_responsevalue_n15biu"/>
    <w:basedOn w:val="Normal"/>
    <w:rsid w:val="0070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0724B"/>
    <w:rPr>
      <w:color w:val="0000FF"/>
      <w:u w:val="single"/>
    </w:rPr>
  </w:style>
  <w:style w:type="paragraph" w:customStyle="1" w:styleId="nofilesselected1evzi7">
    <w:name w:val="_nofilesselected_1evzi7"/>
    <w:basedOn w:val="Normal"/>
    <w:rsid w:val="007072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638E0"/>
    <w:pPr>
      <w:spacing w:after="0" w:line="240" w:lineRule="auto"/>
    </w:pPr>
  </w:style>
  <w:style w:type="paragraph" w:styleId="ListParagraph">
    <w:name w:val="List Paragraph"/>
    <w:basedOn w:val="Normal"/>
    <w:uiPriority w:val="34"/>
    <w:qFormat/>
    <w:rsid w:val="00C638E0"/>
    <w:pPr>
      <w:ind w:left="720"/>
      <w:contextualSpacing/>
    </w:pPr>
  </w:style>
  <w:style w:type="character" w:styleId="CommentReference">
    <w:name w:val="annotation reference"/>
    <w:basedOn w:val="DefaultParagraphFont"/>
    <w:uiPriority w:val="99"/>
    <w:semiHidden/>
    <w:unhideWhenUsed/>
    <w:rsid w:val="00175A2A"/>
    <w:rPr>
      <w:sz w:val="16"/>
      <w:szCs w:val="16"/>
    </w:rPr>
  </w:style>
  <w:style w:type="paragraph" w:styleId="CommentText">
    <w:name w:val="annotation text"/>
    <w:basedOn w:val="Normal"/>
    <w:link w:val="CommentTextChar"/>
    <w:uiPriority w:val="99"/>
    <w:unhideWhenUsed/>
    <w:rsid w:val="00175A2A"/>
    <w:pPr>
      <w:spacing w:line="240" w:lineRule="auto"/>
    </w:pPr>
    <w:rPr>
      <w:sz w:val="20"/>
      <w:szCs w:val="20"/>
    </w:rPr>
  </w:style>
  <w:style w:type="character" w:customStyle="1" w:styleId="CommentTextChar">
    <w:name w:val="Comment Text Char"/>
    <w:basedOn w:val="DefaultParagraphFont"/>
    <w:link w:val="CommentText"/>
    <w:uiPriority w:val="99"/>
    <w:rsid w:val="00175A2A"/>
    <w:rPr>
      <w:sz w:val="20"/>
      <w:szCs w:val="20"/>
    </w:rPr>
  </w:style>
  <w:style w:type="paragraph" w:styleId="CommentSubject">
    <w:name w:val="annotation subject"/>
    <w:basedOn w:val="CommentText"/>
    <w:next w:val="CommentText"/>
    <w:link w:val="CommentSubjectChar"/>
    <w:uiPriority w:val="99"/>
    <w:semiHidden/>
    <w:unhideWhenUsed/>
    <w:rsid w:val="00175A2A"/>
    <w:rPr>
      <w:b/>
      <w:bCs/>
    </w:rPr>
  </w:style>
  <w:style w:type="character" w:customStyle="1" w:styleId="CommentSubjectChar">
    <w:name w:val="Comment Subject Char"/>
    <w:basedOn w:val="CommentTextChar"/>
    <w:link w:val="CommentSubject"/>
    <w:uiPriority w:val="99"/>
    <w:semiHidden/>
    <w:rsid w:val="00175A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392F-A52C-4D80-B066-F19308C7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Xu</dc:creator>
  <cp:keywords/>
  <dc:description/>
  <cp:lastModifiedBy>Jing Xu</cp:lastModifiedBy>
  <cp:revision>13</cp:revision>
  <dcterms:created xsi:type="dcterms:W3CDTF">2023-07-06T18:04:00Z</dcterms:created>
  <dcterms:modified xsi:type="dcterms:W3CDTF">2023-08-01T15:29:00Z</dcterms:modified>
</cp:coreProperties>
</file>